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AD475" w14:textId="77777777" w:rsidR="00ED5A92" w:rsidRPr="00ED5A92" w:rsidRDefault="00ED5A92" w:rsidP="00ED5A92">
      <w:pPr>
        <w:widowControl/>
        <w:jc w:val="center"/>
        <w:rPr>
          <w:rFonts w:asciiTheme="majorEastAsia" w:eastAsiaTheme="majorEastAsia" w:hAnsiTheme="majorEastAsia"/>
          <w:b/>
          <w:sz w:val="44"/>
          <w:szCs w:val="44"/>
        </w:rPr>
      </w:pPr>
      <w:r w:rsidRPr="00ED5A92">
        <w:rPr>
          <w:rFonts w:asciiTheme="majorEastAsia" w:eastAsiaTheme="majorEastAsia" w:hAnsiTheme="majorEastAsia"/>
          <w:b/>
          <w:sz w:val="44"/>
          <w:szCs w:val="44"/>
        </w:rPr>
        <w:t>人体生物电——脑电、心电、肌电</w:t>
      </w:r>
    </w:p>
    <w:p w14:paraId="0B558751" w14:textId="77777777" w:rsidR="00ED5A92" w:rsidRDefault="00ED5A92" w:rsidP="00ED5A92">
      <w:pPr>
        <w:rPr>
          <w:rFonts w:ascii="楷体" w:eastAsia="楷体" w:hAnsi="楷体" w:cs="楷体"/>
          <w:b/>
          <w:bCs/>
          <w:sz w:val="20"/>
          <w:szCs w:val="20"/>
        </w:rPr>
      </w:pPr>
    </w:p>
    <w:p w14:paraId="6B34D6BC" w14:textId="77777777" w:rsidR="00ED5A92" w:rsidRDefault="00ED5A92" w:rsidP="00ED5A92">
      <w:pPr>
        <w:rPr>
          <w:rFonts w:ascii="楷体" w:eastAsia="楷体" w:hAnsi="楷体" w:cs="楷体"/>
          <w:b/>
          <w:bCs/>
          <w:sz w:val="20"/>
          <w:szCs w:val="20"/>
        </w:rPr>
      </w:pPr>
    </w:p>
    <w:p w14:paraId="651EDFDC" w14:textId="77777777" w:rsidR="00ED5A92" w:rsidRDefault="00ED5A92" w:rsidP="00ED5A92">
      <w:pPr>
        <w:spacing w:before="3"/>
        <w:rPr>
          <w:rFonts w:ascii="楷体" w:eastAsia="楷体" w:hAnsi="楷体" w:cs="楷体"/>
          <w:b/>
          <w:bCs/>
          <w:sz w:val="14"/>
          <w:szCs w:val="14"/>
        </w:rPr>
      </w:pPr>
    </w:p>
    <w:p w14:paraId="6C7ED49C" w14:textId="77777777" w:rsidR="00ED5A92" w:rsidRDefault="00ED5A92" w:rsidP="00ED5A92">
      <w:pPr>
        <w:pStyle w:val="ad"/>
        <w:spacing w:before="26"/>
        <w:rPr>
          <w:lang w:eastAsia="zh-CN"/>
        </w:rPr>
      </w:pPr>
      <w:r>
        <w:rPr>
          <w:lang w:eastAsia="zh-CN"/>
        </w:rPr>
        <w:t>【背景知识】</w:t>
      </w:r>
    </w:p>
    <w:p w14:paraId="58AF4EC5" w14:textId="77777777" w:rsidR="00ED5A92" w:rsidRDefault="00ED5A92" w:rsidP="00ED5A92">
      <w:pPr>
        <w:spacing w:before="5"/>
        <w:rPr>
          <w:rFonts w:ascii="宋体" w:eastAsia="宋体" w:hAnsi="宋体" w:cs="宋体"/>
          <w:sz w:val="27"/>
          <w:szCs w:val="27"/>
        </w:rPr>
      </w:pPr>
    </w:p>
    <w:p w14:paraId="586DBD32" w14:textId="77777777" w:rsidR="00ED5A92" w:rsidRDefault="00ED5A92" w:rsidP="00ED5A92">
      <w:pPr>
        <w:pStyle w:val="ad"/>
        <w:spacing w:line="276" w:lineRule="auto"/>
        <w:ind w:firstLine="480"/>
        <w:rPr>
          <w:lang w:eastAsia="zh-CN"/>
        </w:rPr>
      </w:pPr>
      <w:del w:id="0" w:author="碧云天书" w:date="2019-06-16T23:48:00Z">
        <w:r w:rsidDel="00A01B40">
          <w:rPr>
            <w:color w:val="333333"/>
            <w:spacing w:val="-3"/>
            <w:lang w:eastAsia="zh-CN"/>
          </w:rPr>
          <w:delText>脑电波（Electroencephalogram</w:delText>
        </w:r>
      </w:del>
      <w:del w:id="1" w:author="碧云天书" w:date="2019-06-16T23:42:00Z">
        <w:r w:rsidDel="00A01B40">
          <w:rPr>
            <w:color w:val="333333"/>
            <w:spacing w:val="-3"/>
            <w:lang w:eastAsia="zh-CN"/>
          </w:rPr>
          <w:delText>,</w:delText>
        </w:r>
      </w:del>
      <w:del w:id="2" w:author="碧云天书" w:date="2019-06-16T23:48:00Z">
        <w:r w:rsidDel="00A01B40">
          <w:rPr>
            <w:color w:val="333333"/>
            <w:spacing w:val="-3"/>
            <w:lang w:eastAsia="zh-CN"/>
          </w:rPr>
          <w:delText>EEG）是</w:delText>
        </w:r>
      </w:del>
      <w:ins w:id="3" w:author="碧云天书" w:date="2019-06-16T23:48:00Z">
        <w:r w:rsidR="00A01B40">
          <w:rPr>
            <w:rFonts w:hint="eastAsia"/>
            <w:color w:val="333333"/>
            <w:spacing w:val="-3"/>
            <w:lang w:eastAsia="zh-CN"/>
          </w:rPr>
          <w:t>在</w:t>
        </w:r>
      </w:ins>
      <w:r>
        <w:rPr>
          <w:color w:val="333333"/>
          <w:spacing w:val="-3"/>
          <w:lang w:eastAsia="zh-CN"/>
        </w:rPr>
        <w:t>大脑在活动时，</w:t>
      </w:r>
      <w:ins w:id="4" w:author="碧云天书" w:date="2019-06-16T23:41:00Z">
        <w:r w:rsidR="00216A9F">
          <w:rPr>
            <w:rFonts w:hint="eastAsia"/>
            <w:color w:val="333333"/>
            <w:spacing w:val="-7"/>
            <w:lang w:eastAsia="zh-CN"/>
          </w:rPr>
          <w:t>活动</w:t>
        </w:r>
      </w:ins>
      <w:ins w:id="5" w:author="碧云天书" w:date="2019-06-16T23:46:00Z">
        <w:r w:rsidR="00A01B40">
          <w:rPr>
            <w:rFonts w:hint="eastAsia"/>
            <w:color w:val="333333"/>
            <w:spacing w:val="-7"/>
            <w:lang w:eastAsia="zh-CN"/>
          </w:rPr>
          <w:t>的</w:t>
        </w:r>
      </w:ins>
      <w:ins w:id="6" w:author="碧云天书" w:date="2019-06-16T23:36:00Z">
        <w:r w:rsidR="00216A9F">
          <w:rPr>
            <w:rFonts w:hint="eastAsia"/>
            <w:color w:val="333333"/>
            <w:spacing w:val="-7"/>
            <w:lang w:eastAsia="zh-CN"/>
          </w:rPr>
          <w:t>神经</w:t>
        </w:r>
      </w:ins>
      <w:ins w:id="7" w:author="碧云天书" w:date="2019-06-16T23:35:00Z">
        <w:r w:rsidR="00216A9F">
          <w:rPr>
            <w:color w:val="333333"/>
            <w:spacing w:val="-7"/>
            <w:lang w:eastAsia="zh-CN"/>
          </w:rPr>
          <w:t>细胞</w:t>
        </w:r>
      </w:ins>
      <w:ins w:id="8" w:author="碧云天书" w:date="2019-06-16T23:36:00Z">
        <w:r w:rsidR="00216A9F">
          <w:rPr>
            <w:rFonts w:hint="eastAsia"/>
            <w:color w:val="333333"/>
            <w:spacing w:val="-7"/>
            <w:lang w:eastAsia="zh-CN"/>
          </w:rPr>
          <w:t>有电流通过，</w:t>
        </w:r>
      </w:ins>
      <w:ins w:id="9" w:author="碧云天书" w:date="2019-06-16T23:46:00Z">
        <w:r w:rsidR="00A01B40">
          <w:rPr>
            <w:rFonts w:hint="eastAsia"/>
            <w:color w:val="333333"/>
            <w:spacing w:val="-7"/>
            <w:lang w:eastAsia="zh-CN"/>
          </w:rPr>
          <w:t>并</w:t>
        </w:r>
      </w:ins>
      <w:ins w:id="10" w:author="碧云天书" w:date="2019-06-16T23:41:00Z">
        <w:r w:rsidR="00216A9F">
          <w:rPr>
            <w:rFonts w:hint="eastAsia"/>
            <w:color w:val="333333"/>
            <w:spacing w:val="-7"/>
            <w:lang w:eastAsia="zh-CN"/>
          </w:rPr>
          <w:t>会产生</w:t>
        </w:r>
      </w:ins>
      <w:ins w:id="11" w:author="碧云天书" w:date="2019-06-16T23:39:00Z">
        <w:r w:rsidR="00216A9F">
          <w:rPr>
            <w:rFonts w:hint="eastAsia"/>
            <w:color w:val="333333"/>
            <w:spacing w:val="-7"/>
            <w:lang w:eastAsia="zh-CN"/>
          </w:rPr>
          <w:t>电位波动</w:t>
        </w:r>
      </w:ins>
      <w:ins w:id="12" w:author="碧云天书" w:date="2019-06-16T23:41:00Z">
        <w:r w:rsidR="00216A9F">
          <w:rPr>
            <w:rFonts w:hint="eastAsia"/>
            <w:color w:val="333333"/>
            <w:spacing w:val="-7"/>
            <w:lang w:eastAsia="zh-CN"/>
          </w:rPr>
          <w:t>。</w:t>
        </w:r>
      </w:ins>
      <w:ins w:id="13" w:author="碧云天书" w:date="2019-06-16T23:45:00Z">
        <w:r w:rsidR="00A01B40">
          <w:rPr>
            <w:rFonts w:hint="eastAsia"/>
            <w:color w:val="333333"/>
            <w:spacing w:val="-7"/>
            <w:lang w:eastAsia="zh-CN"/>
          </w:rPr>
          <w:t>在</w:t>
        </w:r>
        <w:r w:rsidR="00A01B40">
          <w:rPr>
            <w:color w:val="333333"/>
            <w:spacing w:val="-3"/>
            <w:lang w:eastAsia="zh-CN"/>
          </w:rPr>
          <w:t>头皮表面</w:t>
        </w:r>
      </w:ins>
      <w:ins w:id="14" w:author="碧云天书" w:date="2019-06-16T23:48:00Z">
        <w:r w:rsidR="00A01B40">
          <w:rPr>
            <w:rFonts w:hint="eastAsia"/>
            <w:color w:val="333333"/>
            <w:spacing w:val="-3"/>
            <w:lang w:eastAsia="zh-CN"/>
          </w:rPr>
          <w:t>可以</w:t>
        </w:r>
      </w:ins>
      <w:ins w:id="15" w:author="碧云天书" w:date="2019-06-16T23:45:00Z">
        <w:r w:rsidR="00A01B40">
          <w:rPr>
            <w:rFonts w:hint="eastAsia"/>
            <w:color w:val="333333"/>
            <w:spacing w:val="-3"/>
            <w:lang w:eastAsia="zh-CN"/>
          </w:rPr>
          <w:t>记录到</w:t>
        </w:r>
      </w:ins>
      <w:del w:id="16" w:author="碧云天书" w:date="2019-06-16T23:46:00Z">
        <w:r w:rsidDel="00A01B40">
          <w:rPr>
            <w:color w:val="333333"/>
            <w:spacing w:val="-3"/>
            <w:lang w:eastAsia="zh-CN"/>
          </w:rPr>
          <w:delText>脑</w:delText>
        </w:r>
      </w:del>
      <w:del w:id="17" w:author="碧云天书" w:date="2019-06-16T23:45:00Z">
        <w:r w:rsidDel="00A01B40">
          <w:rPr>
            <w:color w:val="333333"/>
            <w:spacing w:val="-3"/>
            <w:lang w:eastAsia="zh-CN"/>
          </w:rPr>
          <w:delText>皮质</w:delText>
        </w:r>
      </w:del>
      <w:ins w:id="18" w:author="碧云天书" w:date="2019-06-16T23:45:00Z">
        <w:r w:rsidR="00A01B40">
          <w:rPr>
            <w:rFonts w:hint="eastAsia"/>
            <w:color w:val="333333"/>
            <w:spacing w:val="-3"/>
            <w:lang w:eastAsia="zh-CN"/>
          </w:rPr>
          <w:t>神经</w:t>
        </w:r>
      </w:ins>
      <w:r>
        <w:rPr>
          <w:color w:val="333333"/>
          <w:spacing w:val="-3"/>
          <w:lang w:eastAsia="zh-CN"/>
        </w:rPr>
        <w:t>细胞群</w:t>
      </w:r>
      <w:ins w:id="19" w:author="碧云天书" w:date="2019-06-16T23:55:00Z">
        <w:r w:rsidR="00EC090D">
          <w:rPr>
            <w:rFonts w:hint="eastAsia"/>
            <w:color w:val="333333"/>
            <w:spacing w:val="-3"/>
            <w:lang w:eastAsia="zh-CN"/>
          </w:rPr>
          <w:t>体</w:t>
        </w:r>
      </w:ins>
      <w:ins w:id="20" w:author="碧云天书" w:date="2019-06-16T23:40:00Z">
        <w:r w:rsidR="00216A9F">
          <w:rPr>
            <w:rFonts w:hint="eastAsia"/>
            <w:color w:val="333333"/>
            <w:spacing w:val="-3"/>
            <w:lang w:eastAsia="zh-CN"/>
          </w:rPr>
          <w:t>电位波动的总和</w:t>
        </w:r>
      </w:ins>
      <w:ins w:id="21" w:author="碧云天书" w:date="2019-06-16T23:48:00Z">
        <w:r w:rsidR="00A01B40">
          <w:rPr>
            <w:rFonts w:hint="eastAsia"/>
            <w:color w:val="333333"/>
            <w:spacing w:val="-3"/>
            <w:lang w:eastAsia="zh-CN"/>
          </w:rPr>
          <w:t>，这</w:t>
        </w:r>
      </w:ins>
      <w:ins w:id="22" w:author="碧云天书" w:date="2019-06-16T23:41:00Z">
        <w:r w:rsidR="00216A9F">
          <w:rPr>
            <w:rFonts w:hint="eastAsia"/>
            <w:color w:val="333333"/>
            <w:spacing w:val="-3"/>
            <w:lang w:eastAsia="zh-CN"/>
          </w:rPr>
          <w:t>就是</w:t>
        </w:r>
      </w:ins>
      <w:ins w:id="23" w:author="碧云天书" w:date="2019-06-16T23:48:00Z">
        <w:r w:rsidR="00A01B40">
          <w:rPr>
            <w:color w:val="333333"/>
            <w:spacing w:val="-3"/>
            <w:lang w:eastAsia="zh-CN"/>
          </w:rPr>
          <w:t>脑电波（Electroencephalogram，EEG）</w:t>
        </w:r>
      </w:ins>
      <w:del w:id="24" w:author="碧云天书" w:date="2019-06-16T23:40:00Z">
        <w:r w:rsidDel="00216A9F">
          <w:rPr>
            <w:color w:val="333333"/>
            <w:spacing w:val="-3"/>
            <w:lang w:eastAsia="zh-CN"/>
          </w:rPr>
          <w:delText>之间</w:delText>
        </w:r>
      </w:del>
      <w:del w:id="25" w:author="碧云天书" w:date="2019-06-16T23:37:00Z">
        <w:r w:rsidDel="00216A9F">
          <w:rPr>
            <w:color w:val="333333"/>
            <w:lang w:eastAsia="zh-CN"/>
          </w:rPr>
          <w:delText xml:space="preserve"> </w:delText>
        </w:r>
      </w:del>
      <w:del w:id="26" w:author="碧云天书" w:date="2019-06-16T23:40:00Z">
        <w:r w:rsidDel="00216A9F">
          <w:rPr>
            <w:color w:val="333333"/>
            <w:spacing w:val="-7"/>
            <w:lang w:eastAsia="zh-CN"/>
          </w:rPr>
          <w:delText>形成电位差</w:delText>
        </w:r>
      </w:del>
      <w:del w:id="27" w:author="碧云天书" w:date="2019-06-16T23:37:00Z">
        <w:r w:rsidDel="00216A9F">
          <w:rPr>
            <w:color w:val="333333"/>
            <w:spacing w:val="-7"/>
            <w:lang w:eastAsia="zh-CN"/>
          </w:rPr>
          <w:delText>，从而在大脑皮质的细胞外产生电流</w:delText>
        </w:r>
      </w:del>
      <w:ins w:id="28" w:author="碧云天书" w:date="2019-06-16T23:56:00Z">
        <w:r w:rsidR="00EC090D">
          <w:rPr>
            <w:rFonts w:hint="eastAsia"/>
            <w:color w:val="333333"/>
            <w:spacing w:val="-7"/>
            <w:lang w:eastAsia="zh-CN"/>
          </w:rPr>
          <w:t>,</w:t>
        </w:r>
      </w:ins>
      <w:del w:id="29" w:author="碧云天书" w:date="2019-06-16T23:56:00Z">
        <w:r w:rsidDel="00EC090D">
          <w:rPr>
            <w:color w:val="333333"/>
            <w:spacing w:val="-7"/>
            <w:lang w:eastAsia="zh-CN"/>
          </w:rPr>
          <w:delText>。</w:delText>
        </w:r>
      </w:del>
      <w:r>
        <w:rPr>
          <w:color w:val="333333"/>
          <w:spacing w:val="-7"/>
          <w:lang w:eastAsia="zh-CN"/>
        </w:rPr>
        <w:t>它</w:t>
      </w:r>
      <w:del w:id="30" w:author="碧云天书" w:date="2019-06-16T23:35:00Z">
        <w:r w:rsidDel="00216A9F">
          <w:rPr>
            <w:color w:val="333333"/>
            <w:spacing w:val="-7"/>
            <w:lang w:eastAsia="zh-CN"/>
          </w:rPr>
          <w:delText>记录</w:delText>
        </w:r>
      </w:del>
      <w:ins w:id="31" w:author="碧云天书" w:date="2019-06-16T23:35:00Z">
        <w:r w:rsidR="00216A9F">
          <w:rPr>
            <w:rFonts w:hint="eastAsia"/>
            <w:color w:val="333333"/>
            <w:spacing w:val="-7"/>
            <w:lang w:eastAsia="zh-CN"/>
          </w:rPr>
          <w:t>反映</w:t>
        </w:r>
      </w:ins>
      <w:ins w:id="32" w:author="碧云天书" w:date="2019-06-16T23:49:00Z">
        <w:r w:rsidR="00300CB2">
          <w:rPr>
            <w:rFonts w:hint="eastAsia"/>
            <w:color w:val="333333"/>
            <w:spacing w:val="-7"/>
            <w:lang w:eastAsia="zh-CN"/>
          </w:rPr>
          <w:t>了</w:t>
        </w:r>
      </w:ins>
      <w:r>
        <w:rPr>
          <w:color w:val="333333"/>
          <w:spacing w:val="-7"/>
          <w:lang w:eastAsia="zh-CN"/>
        </w:rPr>
        <w:t>大脑活动时的电波变化</w:t>
      </w:r>
      <w:del w:id="33" w:author="碧云天书" w:date="2019-06-16T23:43:00Z">
        <w:r w:rsidDel="00A01B40">
          <w:rPr>
            <w:color w:val="333333"/>
            <w:spacing w:val="-7"/>
            <w:lang w:eastAsia="zh-CN"/>
          </w:rPr>
          <w:delText>，</w:delText>
        </w:r>
      </w:del>
      <w:del w:id="34" w:author="碧云天书" w:date="2019-06-16T23:38:00Z">
        <w:r w:rsidDel="00216A9F">
          <w:rPr>
            <w:color w:val="333333"/>
            <w:spacing w:val="-85"/>
            <w:lang w:eastAsia="zh-CN"/>
          </w:rPr>
          <w:delText xml:space="preserve"> </w:delText>
        </w:r>
      </w:del>
      <w:del w:id="35" w:author="碧云天书" w:date="2019-06-16T23:50:00Z">
        <w:r w:rsidDel="00300CB2">
          <w:rPr>
            <w:color w:val="333333"/>
            <w:spacing w:val="-3"/>
            <w:lang w:eastAsia="zh-CN"/>
          </w:rPr>
          <w:delText>是脑神经细胞的电生理活动在大脑皮层或头皮表面的总体反映</w:delText>
        </w:r>
      </w:del>
      <w:r>
        <w:rPr>
          <w:color w:val="333333"/>
          <w:spacing w:val="-3"/>
          <w:lang w:eastAsia="zh-CN"/>
        </w:rPr>
        <w:t>。脑电波同步节律</w:t>
      </w:r>
      <w:r>
        <w:rPr>
          <w:color w:val="333333"/>
          <w:spacing w:val="-111"/>
          <w:lang w:eastAsia="zh-CN"/>
        </w:rPr>
        <w:t xml:space="preserve"> </w:t>
      </w:r>
      <w:r>
        <w:rPr>
          <w:color w:val="333333"/>
          <w:spacing w:val="-3"/>
          <w:lang w:eastAsia="zh-CN"/>
        </w:rPr>
        <w:t>的形成与皮层丘脑非特异性投射系统的活动有关。</w:t>
      </w:r>
      <w:ins w:id="36" w:author="碧云天书" w:date="2019-06-16T23:57:00Z">
        <w:r w:rsidR="00EC090D">
          <w:rPr>
            <w:rFonts w:hint="eastAsia"/>
            <w:color w:val="333333"/>
            <w:spacing w:val="-3"/>
            <w:lang w:eastAsia="zh-CN"/>
          </w:rPr>
          <w:t>记录</w:t>
        </w:r>
      </w:ins>
      <w:r>
        <w:rPr>
          <w:color w:val="333333"/>
          <w:spacing w:val="-3"/>
          <w:lang w:eastAsia="zh-CN"/>
        </w:rPr>
        <w:t>脑电波是脑科学</w:t>
      </w:r>
      <w:ins w:id="37" w:author="碧云天书" w:date="2019-06-16T23:51:00Z">
        <w:r w:rsidR="00300CB2">
          <w:rPr>
            <w:rFonts w:hint="eastAsia"/>
            <w:color w:val="333333"/>
            <w:spacing w:val="-3"/>
            <w:lang w:eastAsia="zh-CN"/>
          </w:rPr>
          <w:t>研究的一种基本技术</w:t>
        </w:r>
      </w:ins>
      <w:del w:id="38" w:author="碧云天书" w:date="2019-06-16T23:51:00Z">
        <w:r w:rsidDel="00300CB2">
          <w:rPr>
            <w:color w:val="333333"/>
            <w:spacing w:val="-3"/>
            <w:lang w:eastAsia="zh-CN"/>
          </w:rPr>
          <w:delText>的基础理论</w:delText>
        </w:r>
      </w:del>
      <w:del w:id="39" w:author="碧云天书" w:date="2019-06-16T23:43:00Z">
        <w:r w:rsidDel="00A01B40">
          <w:rPr>
            <w:color w:val="333333"/>
            <w:spacing w:val="-3"/>
            <w:lang w:eastAsia="zh-CN"/>
          </w:rPr>
          <w:delText>研</w:delText>
        </w:r>
        <w:r w:rsidDel="00A01B40">
          <w:rPr>
            <w:color w:val="333333"/>
            <w:spacing w:val="-111"/>
            <w:lang w:eastAsia="zh-CN"/>
          </w:rPr>
          <w:delText xml:space="preserve"> </w:delText>
        </w:r>
        <w:r w:rsidDel="00A01B40">
          <w:rPr>
            <w:color w:val="333333"/>
            <w:lang w:eastAsia="zh-CN"/>
          </w:rPr>
          <w:delText>究</w:delText>
        </w:r>
      </w:del>
      <w:r>
        <w:rPr>
          <w:color w:val="333333"/>
          <w:lang w:eastAsia="zh-CN"/>
        </w:rPr>
        <w:t>，脑电波监测</w:t>
      </w:r>
      <w:ins w:id="40" w:author="碧云天书" w:date="2019-06-16T23:52:00Z">
        <w:r w:rsidR="00300CB2">
          <w:rPr>
            <w:rFonts w:hint="eastAsia"/>
            <w:color w:val="333333"/>
            <w:lang w:eastAsia="zh-CN"/>
          </w:rPr>
          <w:t>也</w:t>
        </w:r>
      </w:ins>
      <w:r>
        <w:rPr>
          <w:color w:val="333333"/>
          <w:lang w:eastAsia="zh-CN"/>
        </w:rPr>
        <w:t>广泛运用于</w:t>
      </w:r>
      <w:ins w:id="41" w:author="碧云天书" w:date="2019-06-16T23:57:00Z">
        <w:r w:rsidR="00714795">
          <w:rPr>
            <w:rFonts w:hint="eastAsia"/>
            <w:color w:val="333333"/>
            <w:lang w:eastAsia="zh-CN"/>
          </w:rPr>
          <w:t>医疗</w:t>
        </w:r>
      </w:ins>
      <w:del w:id="42" w:author="碧云天书" w:date="2019-06-16T23:52:00Z">
        <w:r w:rsidDel="00300CB2">
          <w:rPr>
            <w:color w:val="333333"/>
            <w:lang w:eastAsia="zh-CN"/>
          </w:rPr>
          <w:delText>其</w:delText>
        </w:r>
      </w:del>
      <w:r>
        <w:rPr>
          <w:color w:val="333333"/>
          <w:lang w:eastAsia="zh-CN"/>
        </w:rPr>
        <w:t>临床实践</w:t>
      </w:r>
      <w:del w:id="43" w:author="碧云天书" w:date="2019-06-16T23:52:00Z">
        <w:r w:rsidDel="00300CB2">
          <w:rPr>
            <w:color w:val="333333"/>
            <w:lang w:eastAsia="zh-CN"/>
          </w:rPr>
          <w:delText>应用</w:delText>
        </w:r>
      </w:del>
      <w:r>
        <w:rPr>
          <w:color w:val="333333"/>
          <w:lang w:eastAsia="zh-CN"/>
        </w:rPr>
        <w:t>中。</w:t>
      </w:r>
    </w:p>
    <w:p w14:paraId="05001B02" w14:textId="77777777" w:rsidR="00ED5A92" w:rsidRDefault="00ED5A92" w:rsidP="00ED5A92">
      <w:pPr>
        <w:pStyle w:val="ad"/>
        <w:spacing w:before="10" w:line="276" w:lineRule="auto"/>
        <w:ind w:firstLine="480"/>
        <w:rPr>
          <w:lang w:eastAsia="zh-CN"/>
        </w:rPr>
      </w:pPr>
      <w:r>
        <w:rPr>
          <w:color w:val="333333"/>
          <w:lang w:eastAsia="zh-CN"/>
        </w:rPr>
        <w:t>心电</w:t>
      </w:r>
      <w:ins w:id="44" w:author="碧云天书" w:date="2019-06-17T00:06:00Z">
        <w:r w:rsidR="004C552E">
          <w:rPr>
            <w:rFonts w:hint="eastAsia"/>
            <w:color w:val="333333"/>
            <w:lang w:eastAsia="zh-CN"/>
          </w:rPr>
          <w:t>（</w:t>
        </w:r>
      </w:ins>
      <w:ins w:id="45" w:author="碧云天书" w:date="2019-06-17T00:07:00Z">
        <w:r w:rsidR="00AF263F">
          <w:rPr>
            <w:rFonts w:hint="eastAsia"/>
            <w:color w:val="333333"/>
            <w:lang w:eastAsia="zh-CN"/>
          </w:rPr>
          <w:t>E</w:t>
        </w:r>
        <w:r w:rsidR="00AF263F">
          <w:rPr>
            <w:color w:val="333333"/>
            <w:lang w:eastAsia="zh-CN"/>
          </w:rPr>
          <w:t>lectrocardiogram</w:t>
        </w:r>
        <w:r w:rsidR="00AF263F">
          <w:rPr>
            <w:rFonts w:hint="eastAsia"/>
            <w:color w:val="333333"/>
            <w:lang w:eastAsia="zh-CN"/>
          </w:rPr>
          <w:t>，</w:t>
        </w:r>
      </w:ins>
      <w:ins w:id="46" w:author="碧云天书" w:date="2019-06-17T00:06:00Z">
        <w:r w:rsidR="004C552E">
          <w:rPr>
            <w:rFonts w:hint="eastAsia"/>
            <w:color w:val="333333"/>
            <w:lang w:eastAsia="zh-CN"/>
          </w:rPr>
          <w:t>ECG）</w:t>
        </w:r>
      </w:ins>
      <w:r>
        <w:rPr>
          <w:color w:val="333333"/>
          <w:lang w:eastAsia="zh-CN"/>
        </w:rPr>
        <w:t>：心脏周围的组织和体液都能导电，因此可将人体看成为一个具有长、</w:t>
      </w:r>
      <w:del w:id="47" w:author="碧云天书" w:date="2019-06-16T23:53:00Z">
        <w:r w:rsidDel="00754072">
          <w:rPr>
            <w:color w:val="333333"/>
            <w:lang w:eastAsia="zh-CN"/>
          </w:rPr>
          <w:delText xml:space="preserve"> </w:delText>
        </w:r>
      </w:del>
      <w:r>
        <w:rPr>
          <w:color w:val="333333"/>
          <w:spacing w:val="-3"/>
          <w:lang w:eastAsia="zh-CN"/>
        </w:rPr>
        <w:t>宽、厚三度空间的容积导体。</w:t>
      </w:r>
      <w:ins w:id="48" w:author="碧云天书" w:date="2019-06-17T00:05:00Z">
        <w:r w:rsidR="006B77B4">
          <w:rPr>
            <w:rFonts w:hint="eastAsia"/>
            <w:color w:val="333333"/>
            <w:spacing w:val="-3"/>
            <w:lang w:eastAsia="zh-CN"/>
          </w:rPr>
          <w:t>心肌细胞的动作电位</w:t>
        </w:r>
      </w:ins>
      <w:del w:id="49" w:author="碧云天书" w:date="2019-06-17T00:05:00Z">
        <w:r w:rsidDel="006B77B4">
          <w:rPr>
            <w:color w:val="333333"/>
            <w:spacing w:val="-3"/>
            <w:lang w:eastAsia="zh-CN"/>
          </w:rPr>
          <w:delText>心脏</w:delText>
        </w:r>
      </w:del>
      <w:r>
        <w:rPr>
          <w:color w:val="333333"/>
          <w:spacing w:val="-3"/>
          <w:lang w:eastAsia="zh-CN"/>
        </w:rPr>
        <w:t>好比电源，无数心肌细胞动作电位变化的总和</w:t>
      </w:r>
      <w:r>
        <w:rPr>
          <w:color w:val="333333"/>
          <w:spacing w:val="-112"/>
          <w:lang w:eastAsia="zh-CN"/>
        </w:rPr>
        <w:t xml:space="preserve"> </w:t>
      </w:r>
      <w:r>
        <w:rPr>
          <w:color w:val="333333"/>
          <w:spacing w:val="-3"/>
          <w:lang w:eastAsia="zh-CN"/>
        </w:rPr>
        <w:t>可以传导并反映到体表</w:t>
      </w:r>
      <w:del w:id="50" w:author="碧云天书" w:date="2019-06-16T23:59:00Z">
        <w:r w:rsidDel="006B77B4">
          <w:rPr>
            <w:color w:val="333333"/>
            <w:spacing w:val="-3"/>
            <w:lang w:eastAsia="zh-CN"/>
          </w:rPr>
          <w:delText>。</w:delText>
        </w:r>
      </w:del>
      <w:ins w:id="51" w:author="碧云天书" w:date="2019-06-17T00:03:00Z">
        <w:r w:rsidR="006B77B4">
          <w:rPr>
            <w:rFonts w:hint="eastAsia"/>
            <w:color w:val="333333"/>
            <w:spacing w:val="-3"/>
            <w:lang w:eastAsia="zh-CN"/>
          </w:rPr>
          <w:t>。由于心脏活动产生的电位变化在空间分布上是不均匀的，所以</w:t>
        </w:r>
      </w:ins>
      <w:ins w:id="52" w:author="碧云天书" w:date="2019-06-17T00:00:00Z">
        <w:r w:rsidR="006B77B4">
          <w:rPr>
            <w:rFonts w:hint="eastAsia"/>
            <w:color w:val="333333"/>
            <w:spacing w:val="-3"/>
            <w:lang w:eastAsia="zh-CN"/>
          </w:rPr>
          <w:t>这些电位</w:t>
        </w:r>
      </w:ins>
      <w:ins w:id="53" w:author="碧云天书" w:date="2019-06-17T00:01:00Z">
        <w:r w:rsidR="006B77B4">
          <w:rPr>
            <w:rFonts w:hint="eastAsia"/>
            <w:color w:val="333333"/>
            <w:spacing w:val="-3"/>
            <w:lang w:eastAsia="zh-CN"/>
          </w:rPr>
          <w:t>传导到</w:t>
        </w:r>
      </w:ins>
      <w:del w:id="54" w:author="碧云天书" w:date="2019-06-17T00:01:00Z">
        <w:r w:rsidDel="006B77B4">
          <w:rPr>
            <w:color w:val="333333"/>
            <w:spacing w:val="-3"/>
            <w:lang w:eastAsia="zh-CN"/>
          </w:rPr>
          <w:delText>在</w:delText>
        </w:r>
      </w:del>
      <w:r>
        <w:rPr>
          <w:color w:val="333333"/>
          <w:spacing w:val="-3"/>
          <w:lang w:eastAsia="zh-CN"/>
        </w:rPr>
        <w:t>体表</w:t>
      </w:r>
      <w:ins w:id="55" w:author="碧云天书" w:date="2019-06-16T23:58:00Z">
        <w:r w:rsidR="006B77B4">
          <w:rPr>
            <w:rFonts w:hint="eastAsia"/>
            <w:color w:val="333333"/>
            <w:spacing w:val="-3"/>
            <w:lang w:eastAsia="zh-CN"/>
          </w:rPr>
          <w:t>不同</w:t>
        </w:r>
      </w:ins>
      <w:del w:id="56" w:author="碧云天书" w:date="2019-06-16T23:53:00Z">
        <w:r w:rsidDel="00754072">
          <w:rPr>
            <w:color w:val="333333"/>
            <w:spacing w:val="-3"/>
            <w:lang w:eastAsia="zh-CN"/>
          </w:rPr>
          <w:delText>很多点</w:delText>
        </w:r>
      </w:del>
      <w:ins w:id="57" w:author="碧云天书" w:date="2019-06-16T23:53:00Z">
        <w:r w:rsidR="00754072">
          <w:rPr>
            <w:rFonts w:hint="eastAsia"/>
            <w:color w:val="333333"/>
            <w:spacing w:val="-3"/>
            <w:lang w:eastAsia="zh-CN"/>
          </w:rPr>
          <w:t>位置</w:t>
        </w:r>
      </w:ins>
      <w:ins w:id="58" w:author="碧云天书" w:date="2019-06-17T00:01:00Z">
        <w:r w:rsidR="006B77B4">
          <w:rPr>
            <w:rFonts w:hint="eastAsia"/>
            <w:color w:val="333333"/>
            <w:spacing w:val="-3"/>
            <w:lang w:eastAsia="zh-CN"/>
          </w:rPr>
          <w:t>时</w:t>
        </w:r>
      </w:ins>
      <w:ins w:id="59" w:author="碧云天书" w:date="2019-06-17T00:04:00Z">
        <w:r w:rsidR="006B77B4">
          <w:rPr>
            <w:rFonts w:hint="eastAsia"/>
            <w:color w:val="333333"/>
            <w:spacing w:val="-3"/>
            <w:lang w:eastAsia="zh-CN"/>
          </w:rPr>
          <w:t>也</w:t>
        </w:r>
      </w:ins>
      <w:del w:id="60" w:author="碧云天书" w:date="2019-06-17T00:01:00Z">
        <w:r w:rsidDel="006B77B4">
          <w:rPr>
            <w:color w:val="333333"/>
            <w:spacing w:val="-3"/>
            <w:lang w:eastAsia="zh-CN"/>
          </w:rPr>
          <w:delText>之间</w:delText>
        </w:r>
      </w:del>
      <w:r>
        <w:rPr>
          <w:color w:val="333333"/>
          <w:spacing w:val="-3"/>
          <w:lang w:eastAsia="zh-CN"/>
        </w:rPr>
        <w:t>存在着电位差</w:t>
      </w:r>
      <w:del w:id="61" w:author="碧云天书" w:date="2019-06-17T00:04:00Z">
        <w:r w:rsidDel="006B77B4">
          <w:rPr>
            <w:color w:val="333333"/>
            <w:spacing w:val="-3"/>
            <w:lang w:eastAsia="zh-CN"/>
          </w:rPr>
          <w:delText>，也有很多</w:delText>
        </w:r>
      </w:del>
      <w:del w:id="62" w:author="碧云天书" w:date="2019-06-16T23:58:00Z">
        <w:r w:rsidDel="00762EAE">
          <w:rPr>
            <w:color w:val="333333"/>
            <w:spacing w:val="-3"/>
            <w:lang w:eastAsia="zh-CN"/>
          </w:rPr>
          <w:delText>点</w:delText>
        </w:r>
      </w:del>
      <w:del w:id="63" w:author="碧云天书" w:date="2019-06-17T00:04:00Z">
        <w:r w:rsidDel="006B77B4">
          <w:rPr>
            <w:color w:val="333333"/>
            <w:spacing w:val="-3"/>
            <w:lang w:eastAsia="zh-CN"/>
          </w:rPr>
          <w:delText>彼此之间</w:delText>
        </w:r>
      </w:del>
      <w:del w:id="64" w:author="碧云天书" w:date="2019-06-16T23:53:00Z">
        <w:r w:rsidDel="00754072">
          <w:rPr>
            <w:color w:val="333333"/>
            <w:spacing w:val="-111"/>
            <w:lang w:eastAsia="zh-CN"/>
          </w:rPr>
          <w:delText xml:space="preserve"> </w:delText>
        </w:r>
      </w:del>
      <w:del w:id="65" w:author="碧云天书" w:date="2019-06-17T00:04:00Z">
        <w:r w:rsidDel="006B77B4">
          <w:rPr>
            <w:color w:val="333333"/>
            <w:lang w:eastAsia="zh-CN"/>
          </w:rPr>
          <w:delText>无电位差是等电的</w:delText>
        </w:r>
      </w:del>
      <w:r>
        <w:rPr>
          <w:color w:val="333333"/>
          <w:lang w:eastAsia="zh-CN"/>
        </w:rPr>
        <w:t>。心脏在每个心动周期中，由起搏点、心房、心室相继兴奋</w:t>
      </w:r>
      <w:del w:id="66" w:author="碧云天书" w:date="2019-06-16T23:43:00Z">
        <w:r w:rsidDel="00A01B40">
          <w:rPr>
            <w:color w:val="333333"/>
            <w:lang w:eastAsia="zh-CN"/>
          </w:rPr>
          <w:delText xml:space="preserve">， </w:delText>
        </w:r>
      </w:del>
      <w:ins w:id="67" w:author="碧云天书" w:date="2019-06-16T23:43:00Z">
        <w:r w:rsidR="00A01B40">
          <w:rPr>
            <w:color w:val="333333"/>
            <w:lang w:eastAsia="zh-CN"/>
          </w:rPr>
          <w:t>，</w:t>
        </w:r>
      </w:ins>
      <w:r>
        <w:rPr>
          <w:color w:val="333333"/>
          <w:lang w:eastAsia="zh-CN"/>
        </w:rPr>
        <w:t>伴随着生物电的变化，这些生物电的变化称为心电。</w:t>
      </w:r>
    </w:p>
    <w:p w14:paraId="7018C828" w14:textId="77777777" w:rsidR="00ED5A92" w:rsidRDefault="00ED5A92" w:rsidP="00ED5A92">
      <w:pPr>
        <w:pStyle w:val="ad"/>
        <w:spacing w:before="10" w:line="276" w:lineRule="auto"/>
        <w:ind w:firstLine="480"/>
        <w:rPr>
          <w:lang w:eastAsia="zh-CN"/>
        </w:rPr>
      </w:pPr>
      <w:r>
        <w:rPr>
          <w:color w:val="333333"/>
          <w:spacing w:val="-3"/>
          <w:lang w:eastAsia="zh-CN"/>
        </w:rPr>
        <w:t>肌电图</w:t>
      </w:r>
      <w:ins w:id="68" w:author="碧云天书" w:date="2019-06-17T00:06:00Z">
        <w:r w:rsidR="004C552E">
          <w:rPr>
            <w:rFonts w:hint="eastAsia"/>
            <w:color w:val="333333"/>
            <w:spacing w:val="-3"/>
            <w:lang w:eastAsia="zh-CN"/>
          </w:rPr>
          <w:t>（</w:t>
        </w:r>
      </w:ins>
      <w:ins w:id="69" w:author="碧云天书" w:date="2019-06-17T00:07:00Z">
        <w:r w:rsidR="00AF263F">
          <w:rPr>
            <w:color w:val="333333"/>
            <w:spacing w:val="-3"/>
            <w:lang w:eastAsia="zh-CN"/>
          </w:rPr>
          <w:t>Electromyography</w:t>
        </w:r>
        <w:r w:rsidR="00AF263F">
          <w:rPr>
            <w:rFonts w:hint="eastAsia"/>
            <w:color w:val="333333"/>
            <w:spacing w:val="-3"/>
            <w:lang w:eastAsia="zh-CN"/>
          </w:rPr>
          <w:t>，</w:t>
        </w:r>
      </w:ins>
      <w:ins w:id="70" w:author="碧云天书" w:date="2019-06-17T00:06:00Z">
        <w:r w:rsidR="004C552E">
          <w:rPr>
            <w:rFonts w:hint="eastAsia"/>
            <w:color w:val="333333"/>
            <w:spacing w:val="-3"/>
            <w:lang w:eastAsia="zh-CN"/>
          </w:rPr>
          <w:t>EMG）</w:t>
        </w:r>
      </w:ins>
      <w:r>
        <w:rPr>
          <w:color w:val="333333"/>
          <w:spacing w:val="-3"/>
          <w:lang w:eastAsia="zh-CN"/>
        </w:rPr>
        <w:t>是记录神经和肌肉生物电活动以判断其功能的一种电诊断方法。检查</w:t>
      </w:r>
      <w:del w:id="71" w:author="碧云天书" w:date="2019-06-17T00:08:00Z">
        <w:r w:rsidDel="00D607CC">
          <w:rPr>
            <w:color w:val="333333"/>
            <w:lang w:eastAsia="zh-CN"/>
          </w:rPr>
          <w:delText xml:space="preserve"> </w:delText>
        </w:r>
      </w:del>
      <w:r>
        <w:rPr>
          <w:color w:val="333333"/>
          <w:spacing w:val="-3"/>
          <w:lang w:eastAsia="zh-CN"/>
        </w:rPr>
        <w:t>时将电极</w:t>
      </w:r>
      <w:ins w:id="72" w:author="碧云天书" w:date="2019-06-17T00:08:00Z">
        <w:r w:rsidR="00D607CC">
          <w:rPr>
            <w:rFonts w:hint="eastAsia"/>
            <w:color w:val="333333"/>
            <w:spacing w:val="-3"/>
            <w:lang w:eastAsia="zh-CN"/>
          </w:rPr>
          <w:t>贴在皮肤表面或者</w:t>
        </w:r>
      </w:ins>
      <w:r>
        <w:rPr>
          <w:color w:val="333333"/>
          <w:spacing w:val="-3"/>
          <w:lang w:eastAsia="zh-CN"/>
        </w:rPr>
        <w:t>插入肌肉，通过放大系统将肌肉在静息和收缩状态的生物电流放大，再</w:t>
      </w:r>
      <w:r>
        <w:rPr>
          <w:color w:val="333333"/>
          <w:spacing w:val="-111"/>
          <w:lang w:eastAsia="zh-CN"/>
        </w:rPr>
        <w:t xml:space="preserve"> </w:t>
      </w:r>
      <w:r>
        <w:rPr>
          <w:color w:val="333333"/>
          <w:spacing w:val="-3"/>
          <w:lang w:eastAsia="zh-CN"/>
        </w:rPr>
        <w:t>由</w:t>
      </w:r>
      <w:del w:id="73" w:author="碧云天书" w:date="2019-06-17T00:08:00Z">
        <w:r w:rsidDel="00084A1B">
          <w:rPr>
            <w:color w:val="333333"/>
            <w:spacing w:val="-3"/>
            <w:lang w:eastAsia="zh-CN"/>
          </w:rPr>
          <w:delText>阴极射线</w:delText>
        </w:r>
      </w:del>
      <w:r>
        <w:rPr>
          <w:color w:val="333333"/>
          <w:spacing w:val="-3"/>
          <w:lang w:eastAsia="zh-CN"/>
        </w:rPr>
        <w:t>示波器显示出来。肌肉在正常静息状态下，细胞膜内为负电位，膜外</w:t>
      </w:r>
      <w:del w:id="74" w:author="碧云天书" w:date="2019-06-17T00:10:00Z">
        <w:r w:rsidDel="00DA7A4A">
          <w:rPr>
            <w:color w:val="333333"/>
            <w:spacing w:val="-112"/>
            <w:lang w:eastAsia="zh-CN"/>
          </w:rPr>
          <w:delText xml:space="preserve"> </w:delText>
        </w:r>
      </w:del>
      <w:r>
        <w:rPr>
          <w:color w:val="333333"/>
          <w:spacing w:val="-3"/>
          <w:lang w:eastAsia="zh-CN"/>
        </w:rPr>
        <w:t>为正电位；肌肉收缩时，细胞膜通透性增加，大量正离子转移到细胞内，使细胞</w:t>
      </w:r>
      <w:r>
        <w:rPr>
          <w:color w:val="333333"/>
          <w:spacing w:val="-111"/>
          <w:lang w:eastAsia="zh-CN"/>
        </w:rPr>
        <w:t xml:space="preserve"> </w:t>
      </w:r>
      <w:r>
        <w:rPr>
          <w:color w:val="333333"/>
          <w:lang w:eastAsia="zh-CN"/>
        </w:rPr>
        <w:t>膜内、外与静息时呈相反的电位状态。于是收缩与</w:t>
      </w:r>
      <w:del w:id="75" w:author="碧云天书" w:date="2019-06-17T00:09:00Z">
        <w:r w:rsidDel="00084A1B">
          <w:rPr>
            <w:color w:val="333333"/>
            <w:lang w:eastAsia="zh-CN"/>
          </w:rPr>
          <w:delText>来</w:delText>
        </w:r>
      </w:del>
      <w:ins w:id="76" w:author="碧云天书" w:date="2019-06-17T00:09:00Z">
        <w:r w:rsidR="00084A1B">
          <w:rPr>
            <w:rFonts w:hint="eastAsia"/>
            <w:color w:val="333333"/>
            <w:lang w:eastAsia="zh-CN"/>
          </w:rPr>
          <w:t>未</w:t>
        </w:r>
      </w:ins>
      <w:r>
        <w:rPr>
          <w:color w:val="333333"/>
          <w:lang w:eastAsia="zh-CN"/>
        </w:rPr>
        <w:t>收缩肌纤维间产生电位差</w:t>
      </w:r>
      <w:del w:id="77" w:author="碧云天书" w:date="2019-06-16T23:43:00Z">
        <w:r w:rsidDel="00A01B40">
          <w:rPr>
            <w:color w:val="333333"/>
            <w:lang w:eastAsia="zh-CN"/>
          </w:rPr>
          <w:delText xml:space="preserve">， </w:delText>
        </w:r>
      </w:del>
      <w:ins w:id="78" w:author="碧云天书" w:date="2019-06-16T23:43:00Z">
        <w:r w:rsidR="00A01B40">
          <w:rPr>
            <w:color w:val="333333"/>
            <w:lang w:eastAsia="zh-CN"/>
          </w:rPr>
          <w:t>，</w:t>
        </w:r>
      </w:ins>
      <w:del w:id="79" w:author="碧云天书" w:date="2019-06-17T00:09:00Z">
        <w:r w:rsidDel="008E5299">
          <w:rPr>
            <w:color w:val="333333"/>
            <w:lang w:eastAsia="zh-CN"/>
          </w:rPr>
          <w:delText>井沿</w:delText>
        </w:r>
      </w:del>
      <w:ins w:id="80" w:author="碧云天书" w:date="2019-06-17T00:09:00Z">
        <w:r w:rsidR="008E5299">
          <w:rPr>
            <w:rFonts w:hint="eastAsia"/>
            <w:color w:val="333333"/>
            <w:lang w:eastAsia="zh-CN"/>
          </w:rPr>
          <w:t>并</w:t>
        </w:r>
        <w:r w:rsidR="008E5299">
          <w:rPr>
            <w:color w:val="333333"/>
            <w:lang w:eastAsia="zh-CN"/>
          </w:rPr>
          <w:t>沿</w:t>
        </w:r>
        <w:r w:rsidR="008E5299">
          <w:rPr>
            <w:rFonts w:hint="eastAsia"/>
            <w:color w:val="333333"/>
            <w:lang w:eastAsia="zh-CN"/>
          </w:rPr>
          <w:t>机体</w:t>
        </w:r>
      </w:ins>
      <w:del w:id="81" w:author="碧云天书" w:date="2019-06-17T00:09:00Z">
        <w:r w:rsidDel="008E5299">
          <w:rPr>
            <w:color w:val="333333"/>
            <w:lang w:eastAsia="zh-CN"/>
          </w:rPr>
          <w:delText>肌纤维</w:delText>
        </w:r>
      </w:del>
      <w:ins w:id="82" w:author="碧云天书" w:date="2019-06-17T00:09:00Z">
        <w:r w:rsidR="008E5299">
          <w:rPr>
            <w:rFonts w:hint="eastAsia"/>
            <w:color w:val="333333"/>
            <w:lang w:eastAsia="zh-CN"/>
          </w:rPr>
          <w:t>组织</w:t>
        </w:r>
      </w:ins>
      <w:r>
        <w:rPr>
          <w:color w:val="333333"/>
          <w:lang w:eastAsia="zh-CN"/>
        </w:rPr>
        <w:t>扩散</w:t>
      </w:r>
      <w:del w:id="83" w:author="碧云天书" w:date="2019-06-17T00:10:00Z">
        <w:r w:rsidDel="00DA7A4A">
          <w:rPr>
            <w:color w:val="333333"/>
            <w:lang w:eastAsia="zh-CN"/>
          </w:rPr>
          <w:delText>，这种扩散的负电位称为动作电位</w:delText>
        </w:r>
      </w:del>
      <w:r>
        <w:rPr>
          <w:color w:val="333333"/>
          <w:lang w:eastAsia="zh-CN"/>
        </w:rPr>
        <w:t>。</w:t>
      </w:r>
    </w:p>
    <w:p w14:paraId="01C39BB9" w14:textId="77777777" w:rsidR="00ED5A92" w:rsidRDefault="00ED5A92" w:rsidP="00ED5A92">
      <w:pPr>
        <w:rPr>
          <w:rFonts w:ascii="宋体" w:eastAsia="宋体" w:hAnsi="宋体" w:cs="宋体"/>
          <w:sz w:val="24"/>
          <w:szCs w:val="24"/>
        </w:rPr>
      </w:pPr>
    </w:p>
    <w:p w14:paraId="4839BEFB" w14:textId="77777777" w:rsidR="00ED5A92" w:rsidRDefault="00ED5A92" w:rsidP="00ED5A92">
      <w:pPr>
        <w:spacing w:before="10"/>
        <w:rPr>
          <w:rFonts w:ascii="宋体" w:eastAsia="宋体" w:hAnsi="宋体" w:cs="宋体"/>
          <w:sz w:val="20"/>
          <w:szCs w:val="20"/>
        </w:rPr>
      </w:pPr>
    </w:p>
    <w:p w14:paraId="6A60748E" w14:textId="77777777" w:rsidR="00ED5A92" w:rsidRDefault="00ED5A92" w:rsidP="00ED5A92">
      <w:pPr>
        <w:pStyle w:val="ad"/>
        <w:rPr>
          <w:lang w:eastAsia="zh-CN"/>
        </w:rPr>
      </w:pPr>
      <w:r>
        <w:rPr>
          <w:lang w:eastAsia="zh-CN"/>
        </w:rPr>
        <w:t>【实验目的】</w:t>
      </w:r>
    </w:p>
    <w:p w14:paraId="11646679" w14:textId="77777777" w:rsidR="00ED5A92" w:rsidRDefault="00ED5A92" w:rsidP="00ED5A92">
      <w:pPr>
        <w:spacing w:before="10"/>
        <w:rPr>
          <w:rFonts w:ascii="宋体" w:eastAsia="宋体" w:hAnsi="宋体" w:cs="宋体"/>
          <w:sz w:val="35"/>
          <w:szCs w:val="35"/>
        </w:rPr>
      </w:pPr>
    </w:p>
    <w:p w14:paraId="53BBDF3C" w14:textId="77777777" w:rsidR="00ED5A92" w:rsidRDefault="00ED5A92" w:rsidP="00ED5A92">
      <w:pPr>
        <w:pStyle w:val="ad"/>
        <w:tabs>
          <w:tab w:val="left" w:pos="897"/>
        </w:tabs>
        <w:ind w:left="537"/>
        <w:rPr>
          <w:lang w:eastAsia="zh-CN"/>
        </w:rPr>
      </w:pPr>
      <w:r>
        <w:rPr>
          <w:rFonts w:ascii="Calibri" w:eastAsia="Calibri" w:hAnsi="Calibri" w:cs="Calibri"/>
          <w:w w:val="95"/>
          <w:lang w:eastAsia="zh-CN"/>
        </w:rPr>
        <w:t>1</w:t>
      </w:r>
      <w:r>
        <w:rPr>
          <w:rFonts w:ascii="Calibri" w:eastAsia="Calibri" w:hAnsi="Calibri" w:cs="Calibri"/>
          <w:w w:val="95"/>
          <w:lang w:eastAsia="zh-CN"/>
        </w:rPr>
        <w:tab/>
      </w:r>
      <w:r>
        <w:rPr>
          <w:lang w:eastAsia="zh-CN"/>
        </w:rPr>
        <w:t>了解脑电、心电、肌电的生理意义。</w:t>
      </w:r>
    </w:p>
    <w:p w14:paraId="696FF23C" w14:textId="77777777" w:rsidR="00ED5A92" w:rsidRDefault="00ED5A92" w:rsidP="00ED5A92">
      <w:pPr>
        <w:pStyle w:val="ad"/>
        <w:tabs>
          <w:tab w:val="left" w:pos="897"/>
        </w:tabs>
        <w:spacing w:before="121"/>
        <w:ind w:left="537"/>
        <w:rPr>
          <w:lang w:eastAsia="zh-CN"/>
        </w:rPr>
      </w:pPr>
      <w:r>
        <w:rPr>
          <w:rFonts w:ascii="Calibri" w:eastAsia="Calibri" w:hAnsi="Calibri" w:cs="Calibri"/>
          <w:w w:val="95"/>
          <w:lang w:eastAsia="zh-CN"/>
        </w:rPr>
        <w:t>2</w:t>
      </w:r>
      <w:r>
        <w:rPr>
          <w:rFonts w:ascii="Calibri" w:eastAsia="Calibri" w:hAnsi="Calibri" w:cs="Calibri"/>
          <w:w w:val="95"/>
          <w:lang w:eastAsia="zh-CN"/>
        </w:rPr>
        <w:tab/>
      </w:r>
      <w:r>
        <w:rPr>
          <w:lang w:eastAsia="zh-CN"/>
        </w:rPr>
        <w:t>讨论在各种不同生理状态下脑电、心电、肌电的变化。</w:t>
      </w:r>
    </w:p>
    <w:p w14:paraId="06ACE827" w14:textId="77777777" w:rsidR="00ED5A92" w:rsidRDefault="00ED5A92" w:rsidP="00ED5A92">
      <w:pPr>
        <w:spacing w:before="6"/>
        <w:rPr>
          <w:rFonts w:ascii="宋体" w:eastAsia="宋体" w:hAnsi="宋体" w:cs="宋体"/>
          <w:sz w:val="33"/>
          <w:szCs w:val="33"/>
        </w:rPr>
      </w:pPr>
    </w:p>
    <w:p w14:paraId="3252D96A" w14:textId="77777777" w:rsidR="00ED5A92" w:rsidRDefault="00ED5A92" w:rsidP="00ED5A92">
      <w:pPr>
        <w:pStyle w:val="ad"/>
        <w:rPr>
          <w:lang w:eastAsia="zh-CN"/>
        </w:rPr>
      </w:pPr>
      <w:r>
        <w:rPr>
          <w:lang w:eastAsia="zh-CN"/>
        </w:rPr>
        <w:t>【实验用具】</w:t>
      </w:r>
    </w:p>
    <w:p w14:paraId="2F6B88A8" w14:textId="77777777" w:rsidR="00ED5A92" w:rsidRDefault="00ED5A92" w:rsidP="00ED5A92">
      <w:pPr>
        <w:spacing w:before="6"/>
        <w:rPr>
          <w:rFonts w:ascii="宋体" w:eastAsia="宋体" w:hAnsi="宋体" w:cs="宋体"/>
          <w:sz w:val="35"/>
          <w:szCs w:val="35"/>
        </w:rPr>
      </w:pPr>
    </w:p>
    <w:p w14:paraId="4B666401" w14:textId="77777777" w:rsidR="00ED5A92" w:rsidRDefault="00ED5A92" w:rsidP="00ED5A92">
      <w:pPr>
        <w:pStyle w:val="ad"/>
        <w:ind w:left="600"/>
        <w:rPr>
          <w:lang w:eastAsia="zh-CN"/>
        </w:rPr>
      </w:pPr>
      <w:r>
        <w:rPr>
          <w:lang w:eastAsia="zh-CN"/>
        </w:rPr>
        <w:t>ION2.0</w:t>
      </w:r>
      <w:r>
        <w:rPr>
          <w:spacing w:val="-63"/>
          <w:lang w:eastAsia="zh-CN"/>
        </w:rPr>
        <w:t xml:space="preserve"> </w:t>
      </w:r>
      <w:r>
        <w:rPr>
          <w:lang w:eastAsia="zh-CN"/>
        </w:rPr>
        <w:t>便携式生物电综合记录仪</w:t>
      </w:r>
    </w:p>
    <w:p w14:paraId="32176570" w14:textId="77777777" w:rsidR="00ED5A92" w:rsidRDefault="00ED5A92" w:rsidP="00ED5A92">
      <w:pPr>
        <w:spacing w:before="10"/>
        <w:rPr>
          <w:rFonts w:ascii="宋体" w:eastAsia="宋体" w:hAnsi="宋体" w:cs="宋体"/>
          <w:sz w:val="35"/>
          <w:szCs w:val="35"/>
        </w:rPr>
      </w:pPr>
    </w:p>
    <w:p w14:paraId="469B42D1" w14:textId="77777777" w:rsidR="00ED5A92" w:rsidRDefault="00ED5A92" w:rsidP="00ED5A92">
      <w:pPr>
        <w:pStyle w:val="ad"/>
        <w:rPr>
          <w:lang w:eastAsia="zh-CN"/>
        </w:rPr>
      </w:pPr>
      <w:r>
        <w:rPr>
          <w:lang w:eastAsia="zh-CN"/>
        </w:rPr>
        <w:t>【实验步骤】</w:t>
      </w:r>
    </w:p>
    <w:p w14:paraId="4D5F308E" w14:textId="77777777" w:rsidR="00ED5A92" w:rsidRDefault="00ED5A92" w:rsidP="00ED5A92">
      <w:pPr>
        <w:rPr>
          <w:rFonts w:ascii="宋体" w:eastAsia="宋体" w:hAnsi="宋体" w:cs="宋体"/>
          <w:sz w:val="26"/>
          <w:szCs w:val="26"/>
        </w:rPr>
      </w:pPr>
    </w:p>
    <w:p w14:paraId="57D68F40" w14:textId="77777777" w:rsidR="00ED5A92" w:rsidDel="005E20A1" w:rsidRDefault="00ED5A92" w:rsidP="00ED5A92">
      <w:pPr>
        <w:pStyle w:val="ad"/>
        <w:spacing w:line="312" w:lineRule="exact"/>
        <w:ind w:left="600" w:right="4205"/>
        <w:jc w:val="both"/>
        <w:rPr>
          <w:del w:id="84" w:author="Xie Jinze" w:date="2019-06-17T15:38:00Z"/>
          <w:lang w:eastAsia="zh-CN"/>
        </w:rPr>
      </w:pPr>
      <w:r>
        <w:rPr>
          <w:lang w:eastAsia="zh-CN"/>
        </w:rPr>
        <w:lastRenderedPageBreak/>
        <w:t>观察清醒时和闭眼时脑电图的变化。 观察静止时和运动时心电图的变化。 观察静止时和提重物时肌电的变化。</w:t>
      </w:r>
    </w:p>
    <w:p w14:paraId="5D427805" w14:textId="77777777" w:rsidR="00ED5A92" w:rsidRDefault="00ED5A92">
      <w:pPr>
        <w:pStyle w:val="ad"/>
        <w:spacing w:line="312" w:lineRule="exact"/>
        <w:ind w:left="600" w:right="4205"/>
        <w:jc w:val="both"/>
        <w:rPr>
          <w:lang w:eastAsia="zh-CN"/>
        </w:rPr>
        <w:sectPr w:rsidR="00ED5A92">
          <w:footerReference w:type="default" r:id="rId8"/>
          <w:pgSz w:w="11910" w:h="16840"/>
          <w:pgMar w:top="1120" w:right="1580" w:bottom="1160" w:left="1680" w:header="900" w:footer="965" w:gutter="0"/>
          <w:cols w:space="720"/>
        </w:sectPr>
        <w:pPrChange w:id="85" w:author="Xie Jinze" w:date="2019-06-17T15:38:00Z">
          <w:pPr>
            <w:spacing w:line="312" w:lineRule="exact"/>
          </w:pPr>
        </w:pPrChange>
      </w:pPr>
    </w:p>
    <w:p w14:paraId="5A0335A0" w14:textId="77777777" w:rsidR="00ED5A92" w:rsidRDefault="00ED5A92" w:rsidP="00ED5A92">
      <w:pPr>
        <w:rPr>
          <w:rFonts w:ascii="宋体" w:eastAsia="宋体" w:hAnsi="宋体" w:cs="宋体"/>
          <w:sz w:val="20"/>
          <w:szCs w:val="20"/>
        </w:rPr>
      </w:pPr>
    </w:p>
    <w:p w14:paraId="482D24D9" w14:textId="77777777" w:rsidR="00ED5A92" w:rsidRDefault="00ED5A92" w:rsidP="00ED5A92">
      <w:pPr>
        <w:spacing w:before="3"/>
        <w:rPr>
          <w:rFonts w:ascii="宋体" w:eastAsia="宋体" w:hAnsi="宋体" w:cs="宋体"/>
        </w:rPr>
      </w:pPr>
    </w:p>
    <w:p w14:paraId="06EB7DFD" w14:textId="77777777" w:rsidR="00ED5A92" w:rsidRDefault="00ED5A92" w:rsidP="00ED5A92">
      <w:pPr>
        <w:pStyle w:val="ad"/>
        <w:spacing w:before="26"/>
        <w:ind w:right="3646"/>
        <w:rPr>
          <w:lang w:eastAsia="zh-CN"/>
        </w:rPr>
      </w:pPr>
      <w:r>
        <w:rPr>
          <w:lang w:eastAsia="zh-CN"/>
        </w:rPr>
        <w:t>【实验结果】</w:t>
      </w:r>
    </w:p>
    <w:p w14:paraId="134D0EA2" w14:textId="77777777" w:rsidR="00ED5A92" w:rsidRDefault="00ED5A92" w:rsidP="00ED5A92">
      <w:pPr>
        <w:spacing w:before="9"/>
        <w:rPr>
          <w:rFonts w:ascii="宋体" w:eastAsia="宋体" w:hAnsi="宋体" w:cs="宋体"/>
          <w:sz w:val="23"/>
          <w:szCs w:val="23"/>
        </w:rPr>
      </w:pPr>
    </w:p>
    <w:p w14:paraId="0E37076A" w14:textId="77777777" w:rsidR="00ED5A92" w:rsidRDefault="00ED5A92" w:rsidP="00ED5A92">
      <w:pPr>
        <w:pStyle w:val="ad"/>
        <w:ind w:left="600" w:right="3646"/>
        <w:rPr>
          <w:lang w:eastAsia="zh-CN"/>
        </w:rPr>
      </w:pPr>
      <w:r>
        <w:rPr>
          <w:lang w:eastAsia="zh-CN"/>
        </w:rPr>
        <w:t>试画出清醒时和闭眼时脑电图的变化。</w:t>
      </w:r>
    </w:p>
    <w:p w14:paraId="70242793" w14:textId="77777777" w:rsidR="00ED5A92" w:rsidRDefault="00ED5A92" w:rsidP="00ED5A92">
      <w:pPr>
        <w:rPr>
          <w:rFonts w:ascii="宋体" w:eastAsia="宋体" w:hAnsi="宋体" w:cs="宋体"/>
          <w:sz w:val="24"/>
          <w:szCs w:val="24"/>
        </w:rPr>
      </w:pPr>
    </w:p>
    <w:p w14:paraId="360F29D7" w14:textId="77777777" w:rsidR="00ED5A92" w:rsidRDefault="00ED5A92" w:rsidP="00ED5A92">
      <w:pPr>
        <w:rPr>
          <w:rFonts w:ascii="宋体" w:eastAsia="宋体" w:hAnsi="宋体" w:cs="宋体"/>
          <w:sz w:val="24"/>
          <w:szCs w:val="24"/>
        </w:rPr>
      </w:pPr>
    </w:p>
    <w:p w14:paraId="7EC4E542" w14:textId="77777777" w:rsidR="00ED5A92" w:rsidRDefault="00ED5A92" w:rsidP="00ED5A92">
      <w:pPr>
        <w:rPr>
          <w:rFonts w:ascii="宋体" w:eastAsia="宋体" w:hAnsi="宋体" w:cs="宋体"/>
          <w:sz w:val="24"/>
          <w:szCs w:val="24"/>
        </w:rPr>
      </w:pPr>
    </w:p>
    <w:p w14:paraId="629C121B" w14:textId="77777777" w:rsidR="00ED5A92" w:rsidRDefault="00ED5A92" w:rsidP="00ED5A92">
      <w:pPr>
        <w:rPr>
          <w:rFonts w:ascii="宋体" w:eastAsia="宋体" w:hAnsi="宋体" w:cs="宋体"/>
          <w:sz w:val="24"/>
          <w:szCs w:val="24"/>
        </w:rPr>
      </w:pPr>
    </w:p>
    <w:p w14:paraId="186F7CD6" w14:textId="77777777" w:rsidR="00ED5A92" w:rsidRDefault="00ED5A92" w:rsidP="00ED5A92">
      <w:pPr>
        <w:rPr>
          <w:rFonts w:ascii="宋体" w:eastAsia="宋体" w:hAnsi="宋体" w:cs="宋体"/>
          <w:sz w:val="24"/>
          <w:szCs w:val="24"/>
        </w:rPr>
      </w:pPr>
    </w:p>
    <w:p w14:paraId="0814EE38" w14:textId="77777777" w:rsidR="00ED5A92" w:rsidRDefault="00ED5A92" w:rsidP="00ED5A92">
      <w:pPr>
        <w:rPr>
          <w:rFonts w:ascii="宋体" w:eastAsia="宋体" w:hAnsi="宋体" w:cs="宋体"/>
          <w:sz w:val="24"/>
          <w:szCs w:val="24"/>
        </w:rPr>
      </w:pPr>
    </w:p>
    <w:p w14:paraId="260390F8" w14:textId="77777777" w:rsidR="00ED5A92" w:rsidRDefault="00ED5A92" w:rsidP="00ED5A92">
      <w:pPr>
        <w:rPr>
          <w:rFonts w:ascii="宋体" w:eastAsia="宋体" w:hAnsi="宋体" w:cs="宋体"/>
          <w:sz w:val="24"/>
          <w:szCs w:val="24"/>
        </w:rPr>
      </w:pPr>
    </w:p>
    <w:p w14:paraId="71DD3D87" w14:textId="77777777" w:rsidR="00ED5A92" w:rsidRDefault="00ED5A92" w:rsidP="00ED5A92">
      <w:pPr>
        <w:rPr>
          <w:rFonts w:ascii="宋体" w:eastAsia="宋体" w:hAnsi="宋体" w:cs="宋体"/>
          <w:sz w:val="24"/>
          <w:szCs w:val="24"/>
        </w:rPr>
      </w:pPr>
    </w:p>
    <w:p w14:paraId="4F8E502A" w14:textId="77777777" w:rsidR="00ED5A92" w:rsidRDefault="00ED5A92" w:rsidP="00ED5A92">
      <w:pPr>
        <w:spacing w:before="6"/>
        <w:rPr>
          <w:rFonts w:ascii="宋体" w:eastAsia="宋体" w:hAnsi="宋体" w:cs="宋体"/>
        </w:rPr>
      </w:pPr>
    </w:p>
    <w:p w14:paraId="21A6394C" w14:textId="77777777" w:rsidR="00ED5A92" w:rsidRDefault="00ED5A92" w:rsidP="00ED5A92">
      <w:pPr>
        <w:pStyle w:val="ad"/>
        <w:ind w:left="600" w:right="3646"/>
        <w:rPr>
          <w:lang w:eastAsia="zh-CN"/>
        </w:rPr>
      </w:pPr>
      <w:r>
        <w:rPr>
          <w:lang w:eastAsia="zh-CN"/>
        </w:rPr>
        <w:t>试画出</w:t>
      </w:r>
      <w:ins w:id="86" w:author="Jinze Xie" w:date="2019-06-14T17:39:00Z">
        <w:r w:rsidR="00BC2F50">
          <w:rPr>
            <w:rFonts w:hint="eastAsia"/>
            <w:lang w:eastAsia="zh-CN"/>
          </w:rPr>
          <w:t>静</w:t>
        </w:r>
      </w:ins>
      <w:r>
        <w:rPr>
          <w:lang w:eastAsia="zh-CN"/>
        </w:rPr>
        <w:t>止时和运动时心电图的变化。</w:t>
      </w:r>
    </w:p>
    <w:p w14:paraId="00F0CA84" w14:textId="77777777" w:rsidR="00ED5A92" w:rsidRDefault="00ED5A92" w:rsidP="00ED5A92">
      <w:pPr>
        <w:rPr>
          <w:rFonts w:ascii="宋体" w:eastAsia="宋体" w:hAnsi="宋体" w:cs="宋体"/>
          <w:sz w:val="24"/>
          <w:szCs w:val="24"/>
        </w:rPr>
      </w:pPr>
    </w:p>
    <w:p w14:paraId="3095DC62" w14:textId="77777777" w:rsidR="00ED5A92" w:rsidRDefault="00ED5A92" w:rsidP="00ED5A92">
      <w:pPr>
        <w:rPr>
          <w:rFonts w:ascii="宋体" w:eastAsia="宋体" w:hAnsi="宋体" w:cs="宋体"/>
          <w:sz w:val="24"/>
          <w:szCs w:val="24"/>
        </w:rPr>
      </w:pPr>
    </w:p>
    <w:p w14:paraId="00345873" w14:textId="77777777" w:rsidR="00ED5A92" w:rsidRDefault="00ED5A92" w:rsidP="00ED5A92">
      <w:pPr>
        <w:rPr>
          <w:rFonts w:ascii="宋体" w:eastAsia="宋体" w:hAnsi="宋体" w:cs="宋体"/>
          <w:sz w:val="24"/>
          <w:szCs w:val="24"/>
        </w:rPr>
      </w:pPr>
    </w:p>
    <w:p w14:paraId="7331DF45" w14:textId="77777777" w:rsidR="00ED5A92" w:rsidRDefault="00ED5A92" w:rsidP="00ED5A92">
      <w:pPr>
        <w:rPr>
          <w:rFonts w:ascii="宋体" w:eastAsia="宋体" w:hAnsi="宋体" w:cs="宋体"/>
          <w:sz w:val="24"/>
          <w:szCs w:val="24"/>
        </w:rPr>
      </w:pPr>
    </w:p>
    <w:p w14:paraId="5B4F580F" w14:textId="77777777" w:rsidR="00ED5A92" w:rsidRDefault="00ED5A92" w:rsidP="00ED5A92">
      <w:pPr>
        <w:rPr>
          <w:rFonts w:ascii="宋体" w:eastAsia="宋体" w:hAnsi="宋体" w:cs="宋体"/>
          <w:sz w:val="24"/>
          <w:szCs w:val="24"/>
        </w:rPr>
      </w:pPr>
    </w:p>
    <w:p w14:paraId="0DF21CFB" w14:textId="77777777" w:rsidR="00ED5A92" w:rsidRDefault="00ED5A92" w:rsidP="00ED5A92">
      <w:pPr>
        <w:rPr>
          <w:rFonts w:ascii="宋体" w:eastAsia="宋体" w:hAnsi="宋体" w:cs="宋体"/>
          <w:sz w:val="24"/>
          <w:szCs w:val="24"/>
        </w:rPr>
      </w:pPr>
    </w:p>
    <w:p w14:paraId="1C4E8162" w14:textId="77777777" w:rsidR="00ED5A92" w:rsidRDefault="00ED5A92" w:rsidP="00ED5A92">
      <w:pPr>
        <w:rPr>
          <w:rFonts w:ascii="宋体" w:eastAsia="宋体" w:hAnsi="宋体" w:cs="宋体"/>
          <w:sz w:val="24"/>
          <w:szCs w:val="24"/>
        </w:rPr>
      </w:pPr>
    </w:p>
    <w:p w14:paraId="0AC648EC" w14:textId="77777777" w:rsidR="00ED5A92" w:rsidRDefault="00ED5A92" w:rsidP="00ED5A92">
      <w:pPr>
        <w:rPr>
          <w:rFonts w:ascii="宋体" w:eastAsia="宋体" w:hAnsi="宋体" w:cs="宋体"/>
          <w:sz w:val="24"/>
          <w:szCs w:val="24"/>
        </w:rPr>
      </w:pPr>
    </w:p>
    <w:p w14:paraId="73E841AD" w14:textId="77777777" w:rsidR="00ED5A92" w:rsidRDefault="00ED5A92" w:rsidP="00ED5A92">
      <w:pPr>
        <w:rPr>
          <w:rFonts w:ascii="宋体" w:eastAsia="宋体" w:hAnsi="宋体" w:cs="宋体"/>
          <w:sz w:val="24"/>
          <w:szCs w:val="24"/>
        </w:rPr>
      </w:pPr>
    </w:p>
    <w:p w14:paraId="302C6FAD" w14:textId="77777777" w:rsidR="00ED5A92" w:rsidRDefault="00ED5A92" w:rsidP="00ED5A92">
      <w:pPr>
        <w:spacing w:before="3"/>
        <w:rPr>
          <w:rFonts w:ascii="宋体" w:eastAsia="宋体" w:hAnsi="宋体" w:cs="宋体"/>
        </w:rPr>
      </w:pPr>
    </w:p>
    <w:p w14:paraId="33C513FE" w14:textId="77777777" w:rsidR="00ED5A92" w:rsidRDefault="00ED5A92" w:rsidP="00ED5A92">
      <w:pPr>
        <w:pStyle w:val="ad"/>
        <w:ind w:left="600" w:right="3646"/>
        <w:rPr>
          <w:lang w:eastAsia="zh-CN"/>
        </w:rPr>
      </w:pPr>
      <w:r>
        <w:rPr>
          <w:lang w:eastAsia="zh-CN"/>
        </w:rPr>
        <w:t>试画出静止时和提重物时肌电的变化。</w:t>
      </w:r>
    </w:p>
    <w:p w14:paraId="2A9CD071" w14:textId="77777777" w:rsidR="00ED5A92" w:rsidRDefault="00ED5A92" w:rsidP="00ED5A92">
      <w:pPr>
        <w:rPr>
          <w:rFonts w:ascii="宋体" w:eastAsia="宋体" w:hAnsi="宋体" w:cs="宋体"/>
          <w:sz w:val="24"/>
          <w:szCs w:val="24"/>
        </w:rPr>
      </w:pPr>
    </w:p>
    <w:p w14:paraId="5CF5385F" w14:textId="77777777" w:rsidR="00ED5A92" w:rsidRDefault="00ED5A92" w:rsidP="00ED5A92">
      <w:pPr>
        <w:rPr>
          <w:rFonts w:ascii="宋体" w:eastAsia="宋体" w:hAnsi="宋体" w:cs="宋体"/>
          <w:sz w:val="24"/>
          <w:szCs w:val="24"/>
        </w:rPr>
      </w:pPr>
    </w:p>
    <w:p w14:paraId="46806CA1" w14:textId="77777777" w:rsidR="00ED5A92" w:rsidRDefault="00ED5A92" w:rsidP="00ED5A92">
      <w:pPr>
        <w:rPr>
          <w:rFonts w:ascii="宋体" w:eastAsia="宋体" w:hAnsi="宋体" w:cs="宋体"/>
          <w:sz w:val="24"/>
          <w:szCs w:val="24"/>
        </w:rPr>
      </w:pPr>
    </w:p>
    <w:p w14:paraId="47D42757" w14:textId="77777777" w:rsidR="00ED5A92" w:rsidRDefault="00ED5A92" w:rsidP="00ED5A92">
      <w:pPr>
        <w:rPr>
          <w:rFonts w:ascii="宋体" w:eastAsia="宋体" w:hAnsi="宋体" w:cs="宋体"/>
          <w:sz w:val="24"/>
          <w:szCs w:val="24"/>
        </w:rPr>
      </w:pPr>
    </w:p>
    <w:p w14:paraId="30F6200E" w14:textId="77777777" w:rsidR="00ED5A92" w:rsidRDefault="00ED5A92" w:rsidP="00ED5A92">
      <w:pPr>
        <w:rPr>
          <w:rFonts w:ascii="宋体" w:eastAsia="宋体" w:hAnsi="宋体" w:cs="宋体"/>
          <w:sz w:val="24"/>
          <w:szCs w:val="24"/>
        </w:rPr>
      </w:pPr>
    </w:p>
    <w:p w14:paraId="6D387EB1" w14:textId="77777777" w:rsidR="00ED5A92" w:rsidRDefault="00ED5A92" w:rsidP="00ED5A92">
      <w:pPr>
        <w:rPr>
          <w:rFonts w:ascii="宋体" w:eastAsia="宋体" w:hAnsi="宋体" w:cs="宋体"/>
          <w:sz w:val="24"/>
          <w:szCs w:val="24"/>
        </w:rPr>
      </w:pPr>
    </w:p>
    <w:p w14:paraId="2B6142B0" w14:textId="77777777" w:rsidR="00ED5A92" w:rsidRDefault="00ED5A92" w:rsidP="00ED5A92">
      <w:pPr>
        <w:rPr>
          <w:rFonts w:ascii="宋体" w:eastAsia="宋体" w:hAnsi="宋体" w:cs="宋体"/>
          <w:sz w:val="24"/>
          <w:szCs w:val="24"/>
        </w:rPr>
      </w:pPr>
    </w:p>
    <w:p w14:paraId="4D48337A" w14:textId="77777777" w:rsidR="00ED5A92" w:rsidRDefault="00ED5A92" w:rsidP="00ED5A92">
      <w:pPr>
        <w:rPr>
          <w:rFonts w:ascii="宋体" w:eastAsia="宋体" w:hAnsi="宋体" w:cs="宋体"/>
          <w:sz w:val="24"/>
          <w:szCs w:val="24"/>
        </w:rPr>
      </w:pPr>
    </w:p>
    <w:p w14:paraId="65EBAB7B" w14:textId="77777777" w:rsidR="00ED5A92" w:rsidRDefault="00ED5A92" w:rsidP="00ED5A92">
      <w:pPr>
        <w:spacing w:before="6"/>
        <w:rPr>
          <w:rFonts w:ascii="宋体" w:eastAsia="宋体" w:hAnsi="宋体" w:cs="宋体"/>
        </w:rPr>
      </w:pPr>
    </w:p>
    <w:p w14:paraId="1D1E778F" w14:textId="77777777" w:rsidR="00ED5A92" w:rsidRDefault="00ED5A92" w:rsidP="00ED5A92">
      <w:pPr>
        <w:pStyle w:val="ad"/>
        <w:ind w:right="3646"/>
        <w:rPr>
          <w:lang w:eastAsia="zh-CN"/>
        </w:rPr>
      </w:pPr>
      <w:r>
        <w:rPr>
          <w:lang w:eastAsia="zh-CN"/>
        </w:rPr>
        <w:t>【问题和讨论】</w:t>
      </w:r>
    </w:p>
    <w:p w14:paraId="34DD75AD" w14:textId="77777777" w:rsidR="00ED5A92" w:rsidRDefault="00ED5A92" w:rsidP="00ED5A92">
      <w:pPr>
        <w:spacing w:before="9"/>
        <w:rPr>
          <w:rFonts w:ascii="宋体" w:eastAsia="宋体" w:hAnsi="宋体" w:cs="宋体"/>
          <w:sz w:val="23"/>
          <w:szCs w:val="23"/>
        </w:rPr>
      </w:pPr>
    </w:p>
    <w:p w14:paraId="2EF847B0" w14:textId="77777777" w:rsidR="00ED5A92" w:rsidRDefault="00ED5A92" w:rsidP="00ED5A92">
      <w:pPr>
        <w:pStyle w:val="ad"/>
        <w:tabs>
          <w:tab w:val="left" w:pos="479"/>
        </w:tabs>
        <w:rPr>
          <w:lang w:eastAsia="zh-CN"/>
        </w:rPr>
      </w:pPr>
      <w:r>
        <w:rPr>
          <w:rFonts w:ascii="Calibri" w:eastAsia="Calibri" w:hAnsi="Calibri" w:cs="Calibri"/>
          <w:w w:val="95"/>
          <w:lang w:eastAsia="zh-CN"/>
        </w:rPr>
        <w:t>1</w:t>
      </w:r>
      <w:r>
        <w:rPr>
          <w:rFonts w:ascii="Calibri" w:eastAsia="Calibri" w:hAnsi="Calibri" w:cs="Calibri"/>
          <w:w w:val="95"/>
          <w:lang w:eastAsia="zh-CN"/>
        </w:rPr>
        <w:tab/>
      </w:r>
      <w:r>
        <w:rPr>
          <w:lang w:eastAsia="zh-CN"/>
        </w:rPr>
        <w:t>大家觉得除了脑电心电肌电外，人体在别的哪些地方还有生物电的存在。</w:t>
      </w:r>
    </w:p>
    <w:p w14:paraId="05E2FC9D" w14:textId="77777777" w:rsidR="00ED5A92" w:rsidRDefault="00ED5A92" w:rsidP="00ED5A92">
      <w:pPr>
        <w:rPr>
          <w:rFonts w:ascii="宋体" w:eastAsia="宋体" w:hAnsi="宋体" w:cs="宋体"/>
          <w:sz w:val="26"/>
          <w:szCs w:val="26"/>
        </w:rPr>
      </w:pPr>
    </w:p>
    <w:p w14:paraId="7001C60F" w14:textId="77777777" w:rsidR="00ED5A92" w:rsidRDefault="00ED5A92" w:rsidP="00ED5A92">
      <w:pPr>
        <w:rPr>
          <w:rFonts w:ascii="宋体" w:eastAsia="宋体" w:hAnsi="宋体" w:cs="宋体"/>
          <w:sz w:val="26"/>
          <w:szCs w:val="26"/>
        </w:rPr>
      </w:pPr>
    </w:p>
    <w:p w14:paraId="0F18220A" w14:textId="77777777" w:rsidR="00ED5A92" w:rsidRDefault="00ED5A92" w:rsidP="00ED5A92">
      <w:pPr>
        <w:rPr>
          <w:rFonts w:ascii="宋体" w:eastAsia="宋体" w:hAnsi="宋体" w:cs="宋体"/>
          <w:sz w:val="26"/>
          <w:szCs w:val="26"/>
        </w:rPr>
      </w:pPr>
    </w:p>
    <w:p w14:paraId="2BDEA563" w14:textId="77777777" w:rsidR="00ED5A92" w:rsidRDefault="00ED5A92" w:rsidP="00ED5A92">
      <w:pPr>
        <w:pStyle w:val="ad"/>
        <w:tabs>
          <w:tab w:val="left" w:pos="599"/>
        </w:tabs>
        <w:spacing w:before="194"/>
        <w:rPr>
          <w:lang w:eastAsia="zh-CN"/>
        </w:rPr>
        <w:sectPr w:rsidR="00ED5A92">
          <w:footerReference w:type="default" r:id="rId9"/>
          <w:pgSz w:w="11910" w:h="16840"/>
          <w:pgMar w:top="1120" w:right="1680" w:bottom="1160" w:left="1680" w:header="900" w:footer="965" w:gutter="0"/>
          <w:pgNumType w:start="30"/>
          <w:cols w:space="720"/>
        </w:sectPr>
      </w:pPr>
      <w:r>
        <w:rPr>
          <w:rFonts w:ascii="Calibri" w:eastAsia="Calibri" w:hAnsi="Calibri" w:cs="Calibri"/>
          <w:w w:val="95"/>
          <w:lang w:eastAsia="zh-CN"/>
        </w:rPr>
        <w:t>2</w:t>
      </w:r>
      <w:r>
        <w:rPr>
          <w:rFonts w:ascii="Calibri" w:eastAsia="Calibri" w:hAnsi="Calibri" w:cs="Calibri"/>
          <w:w w:val="95"/>
          <w:lang w:eastAsia="zh-CN"/>
        </w:rPr>
        <w:tab/>
      </w:r>
      <w:r>
        <w:rPr>
          <w:lang w:eastAsia="zh-CN"/>
        </w:rPr>
        <w:t>为什么我们周围的电磁波没有对我们的行为和思想产生干扰。</w:t>
      </w:r>
    </w:p>
    <w:p w14:paraId="177B92F2" w14:textId="77777777" w:rsidR="00ED5A92" w:rsidRPr="00ED5A92" w:rsidRDefault="00ED5A92" w:rsidP="00ED5A92">
      <w:pPr>
        <w:widowControl/>
        <w:jc w:val="center"/>
        <w:rPr>
          <w:rFonts w:asciiTheme="majorEastAsia" w:eastAsiaTheme="majorEastAsia" w:hAnsiTheme="majorEastAsia"/>
          <w:b/>
          <w:sz w:val="44"/>
          <w:szCs w:val="44"/>
        </w:rPr>
      </w:pPr>
      <w:r w:rsidRPr="00ED5A92">
        <w:rPr>
          <w:rFonts w:asciiTheme="majorEastAsia" w:eastAsiaTheme="majorEastAsia" w:hAnsiTheme="majorEastAsia"/>
          <w:b/>
          <w:sz w:val="44"/>
          <w:szCs w:val="44"/>
        </w:rPr>
        <w:lastRenderedPageBreak/>
        <w:t>脑电对抗</w:t>
      </w:r>
    </w:p>
    <w:p w14:paraId="7AC1086E" w14:textId="77777777" w:rsidR="00ED5A92" w:rsidRPr="00ED5A92" w:rsidRDefault="00ED5A92" w:rsidP="00ED5A92">
      <w:pPr>
        <w:widowControl/>
        <w:jc w:val="center"/>
        <w:rPr>
          <w:rFonts w:asciiTheme="majorEastAsia" w:eastAsiaTheme="majorEastAsia" w:hAnsiTheme="majorEastAsia"/>
          <w:b/>
          <w:sz w:val="44"/>
          <w:szCs w:val="44"/>
        </w:rPr>
      </w:pPr>
    </w:p>
    <w:p w14:paraId="5A6D5ED8" w14:textId="77777777" w:rsidR="00ED5A92" w:rsidRDefault="00ED5A92" w:rsidP="00ED5A92">
      <w:pPr>
        <w:rPr>
          <w:rFonts w:ascii="华文新魏" w:eastAsia="华文新魏" w:hAnsi="华文新魏" w:cs="华文新魏"/>
          <w:sz w:val="20"/>
          <w:szCs w:val="20"/>
        </w:rPr>
      </w:pPr>
    </w:p>
    <w:p w14:paraId="30DC5A1D" w14:textId="77777777" w:rsidR="00ED5A92" w:rsidRDefault="00ED5A92" w:rsidP="00ED5A92">
      <w:pPr>
        <w:pStyle w:val="ad"/>
        <w:spacing w:before="182"/>
        <w:rPr>
          <w:lang w:eastAsia="zh-CN"/>
        </w:rPr>
      </w:pPr>
      <w:r>
        <w:rPr>
          <w:lang w:eastAsia="zh-CN"/>
        </w:rPr>
        <w:t>【背景知识】</w:t>
      </w:r>
    </w:p>
    <w:p w14:paraId="1079D59E" w14:textId="77777777" w:rsidR="00ED5A92" w:rsidRDefault="00ED5A92" w:rsidP="00ED5A92">
      <w:pPr>
        <w:rPr>
          <w:rFonts w:ascii="宋体" w:eastAsia="宋体" w:hAnsi="宋体" w:cs="宋体"/>
          <w:sz w:val="26"/>
          <w:szCs w:val="26"/>
        </w:rPr>
      </w:pPr>
    </w:p>
    <w:p w14:paraId="2D04C207" w14:textId="77777777" w:rsidR="00ED5A92" w:rsidRDefault="00ED5A92" w:rsidP="00ED5A92">
      <w:pPr>
        <w:pStyle w:val="ad"/>
        <w:spacing w:line="312" w:lineRule="exact"/>
        <w:ind w:firstLine="480"/>
        <w:rPr>
          <w:lang w:eastAsia="zh-CN"/>
        </w:rPr>
      </w:pPr>
      <w:r>
        <w:rPr>
          <w:lang w:eastAsia="zh-CN"/>
        </w:rPr>
        <w:t>构成大脑的神经元的细胞膜有电兴奋性，会自发的或应答外界刺激而放电</w:t>
      </w:r>
      <w:del w:id="87" w:author="碧云天书" w:date="2019-06-16T23:43:00Z">
        <w:r w:rsidDel="00A01B40">
          <w:rPr>
            <w:lang w:eastAsia="zh-CN"/>
          </w:rPr>
          <w:delText xml:space="preserve">， </w:delText>
        </w:r>
      </w:del>
      <w:ins w:id="88" w:author="碧云天书" w:date="2019-06-16T23:43:00Z">
        <w:r w:rsidR="00A01B40">
          <w:rPr>
            <w:lang w:eastAsia="zh-CN"/>
          </w:rPr>
          <w:t>，</w:t>
        </w:r>
      </w:ins>
      <w:r>
        <w:rPr>
          <w:spacing w:val="-3"/>
          <w:lang w:eastAsia="zh-CN"/>
        </w:rPr>
        <w:t>导致它们细胞膜电压在波动，在头皮贴上电极，我们仍能够测量到这些微弱的电</w:t>
      </w:r>
      <w:r>
        <w:rPr>
          <w:spacing w:val="-111"/>
          <w:lang w:eastAsia="zh-CN"/>
        </w:rPr>
        <w:t xml:space="preserve"> </w:t>
      </w:r>
      <w:r>
        <w:rPr>
          <w:spacing w:val="-3"/>
          <w:lang w:eastAsia="zh-CN"/>
        </w:rPr>
        <w:t>压的波动，只不过在头皮测到的电压反映了很多神经元的电压的平均值。将这些</w:t>
      </w:r>
      <w:r>
        <w:rPr>
          <w:spacing w:val="-111"/>
          <w:lang w:eastAsia="zh-CN"/>
        </w:rPr>
        <w:t xml:space="preserve"> </w:t>
      </w:r>
      <w:r>
        <w:rPr>
          <w:spacing w:val="-3"/>
          <w:lang w:eastAsia="zh-CN"/>
        </w:rPr>
        <w:t>微弱的信号放大，我们就能够看到它们的波动，就是所谓的脑电波，其幅值范围</w:t>
      </w:r>
      <w:del w:id="89" w:author="碧云天书" w:date="2019-06-17T00:12:00Z">
        <w:r w:rsidDel="00E13CB9">
          <w:rPr>
            <w:spacing w:val="-107"/>
            <w:lang w:eastAsia="zh-CN"/>
          </w:rPr>
          <w:delText xml:space="preserve"> </w:delText>
        </w:r>
      </w:del>
      <w:r>
        <w:rPr>
          <w:lang w:eastAsia="zh-CN"/>
        </w:rPr>
        <w:t>为</w:t>
      </w:r>
      <w:del w:id="90" w:author="碧云天书" w:date="2019-06-17T00:12:00Z">
        <w:r w:rsidDel="00E13CB9">
          <w:rPr>
            <w:spacing w:val="-63"/>
            <w:lang w:eastAsia="zh-CN"/>
          </w:rPr>
          <w:delText xml:space="preserve"> </w:delText>
        </w:r>
      </w:del>
      <w:r>
        <w:rPr>
          <w:spacing w:val="-3"/>
          <w:lang w:eastAsia="zh-CN"/>
        </w:rPr>
        <w:t>10-100</w:t>
      </w:r>
      <w:r>
        <w:rPr>
          <w:spacing w:val="-3"/>
        </w:rPr>
        <w:t>μ</w:t>
      </w:r>
      <w:r>
        <w:rPr>
          <w:spacing w:val="-3"/>
          <w:lang w:eastAsia="zh-CN"/>
        </w:rPr>
        <w:t>V。当大脑处于不同的状态，这些波的形状会有些改变。（如图</w:t>
      </w:r>
      <w:del w:id="91" w:author="碧云天书" w:date="2019-06-17T00:12:00Z">
        <w:r w:rsidDel="00E13CB9">
          <w:rPr>
            <w:spacing w:val="-58"/>
            <w:lang w:eastAsia="zh-CN"/>
          </w:rPr>
          <w:delText xml:space="preserve"> </w:delText>
        </w:r>
      </w:del>
      <w:r>
        <w:rPr>
          <w:lang w:eastAsia="zh-CN"/>
        </w:rPr>
        <w:t>1</w:t>
      </w:r>
      <w:del w:id="92" w:author="碧云天书" w:date="2019-06-17T00:12:00Z">
        <w:r w:rsidDel="00E13CB9">
          <w:rPr>
            <w:spacing w:val="1"/>
            <w:lang w:eastAsia="zh-CN"/>
          </w:rPr>
          <w:delText xml:space="preserve"> </w:delText>
        </w:r>
      </w:del>
      <w:r>
        <w:rPr>
          <w:lang w:eastAsia="zh-CN"/>
        </w:rPr>
        <w:t>所</w:t>
      </w:r>
      <w:del w:id="93" w:author="碧云天书" w:date="2019-06-17T00:12:00Z">
        <w:r w:rsidDel="00E13CB9">
          <w:rPr>
            <w:lang w:eastAsia="zh-CN"/>
          </w:rPr>
          <w:delText xml:space="preserve"> </w:delText>
        </w:r>
      </w:del>
      <w:r>
        <w:rPr>
          <w:lang w:eastAsia="zh-CN"/>
        </w:rPr>
        <w:t>示）</w:t>
      </w:r>
    </w:p>
    <w:p w14:paraId="2A943FCA" w14:textId="77777777" w:rsidR="00ED5A92" w:rsidRDefault="00ED5A92" w:rsidP="00ED5A92">
      <w:pPr>
        <w:pStyle w:val="ad"/>
        <w:spacing w:line="312" w:lineRule="exact"/>
        <w:ind w:right="201" w:firstLine="480"/>
        <w:jc w:val="both"/>
        <w:rPr>
          <w:lang w:eastAsia="zh-CN"/>
        </w:rPr>
      </w:pPr>
      <w:r>
        <w:rPr>
          <w:spacing w:val="-3"/>
          <w:lang w:eastAsia="zh-CN"/>
        </w:rPr>
        <w:t>当脑组织发生病理或功能改变时，这种曲线也会发生相应的改变，从而为临</w:t>
      </w:r>
      <w:del w:id="94" w:author="碧云天书" w:date="2019-06-17T00:12:00Z">
        <w:r w:rsidDel="00E13CB9">
          <w:rPr>
            <w:lang w:eastAsia="zh-CN"/>
          </w:rPr>
          <w:delText xml:space="preserve"> </w:delText>
        </w:r>
      </w:del>
      <w:r>
        <w:rPr>
          <w:spacing w:val="-3"/>
          <w:lang w:eastAsia="zh-CN"/>
        </w:rPr>
        <w:t>床诊断治疗大脑及神经系统疾病，如畸形中枢神经系统感染，颅内肿瘤与慢性病</w:t>
      </w:r>
      <w:r>
        <w:rPr>
          <w:spacing w:val="-111"/>
          <w:lang w:eastAsia="zh-CN"/>
        </w:rPr>
        <w:t xml:space="preserve"> </w:t>
      </w:r>
      <w:r>
        <w:rPr>
          <w:lang w:eastAsia="zh-CN"/>
        </w:rPr>
        <w:t>变，脑血管疾病，脑损伤及癫痫等提供依据。</w:t>
      </w:r>
    </w:p>
    <w:p w14:paraId="145FF988" w14:textId="77777777" w:rsidR="00ED5A92" w:rsidRDefault="00D0237D" w:rsidP="00290427">
      <w:pPr>
        <w:ind w:firstLineChars="200" w:firstLine="480"/>
        <w:rPr>
          <w:rFonts w:ascii="宋体" w:eastAsia="宋体" w:hAnsi="宋体" w:cs="宋体"/>
          <w:sz w:val="23"/>
          <w:szCs w:val="23"/>
        </w:rPr>
      </w:pPr>
      <w:r>
        <w:rPr>
          <w:rFonts w:ascii="宋体" w:eastAsia="宋体" w:hAnsi="宋体" w:cs="宋体" w:hint="eastAsia"/>
          <w:sz w:val="24"/>
          <w:szCs w:val="24"/>
        </w:rPr>
        <w:t>利用傅里叶变换，可以</w:t>
      </w:r>
      <w:r w:rsidR="008C0D2C">
        <w:rPr>
          <w:rFonts w:ascii="宋体" w:eastAsia="宋体" w:hAnsi="宋体" w:cs="宋体" w:hint="eastAsia"/>
          <w:sz w:val="24"/>
          <w:szCs w:val="24"/>
        </w:rPr>
        <w:t>得到</w:t>
      </w:r>
      <w:r>
        <w:rPr>
          <w:rFonts w:ascii="宋体" w:eastAsia="宋体" w:hAnsi="宋体" w:cs="宋体" w:hint="eastAsia"/>
          <w:sz w:val="24"/>
          <w:szCs w:val="24"/>
        </w:rPr>
        <w:t>脑电的</w:t>
      </w:r>
      <w:r w:rsidR="00B17436">
        <w:rPr>
          <w:rFonts w:ascii="宋体" w:eastAsia="宋体" w:hAnsi="宋体" w:cs="宋体" w:hint="eastAsia"/>
          <w:sz w:val="24"/>
          <w:szCs w:val="24"/>
        </w:rPr>
        <w:t>信号</w:t>
      </w:r>
      <w:r w:rsidR="008C0D2C">
        <w:rPr>
          <w:rFonts w:ascii="宋体" w:eastAsia="宋体" w:hAnsi="宋体" w:cs="宋体" w:hint="eastAsia"/>
          <w:sz w:val="24"/>
          <w:szCs w:val="24"/>
        </w:rPr>
        <w:t>各个频率的强度。通过计算脑电中不同频率的强度变化，我们就可以</w:t>
      </w:r>
      <w:r w:rsidR="00290427">
        <w:rPr>
          <w:rFonts w:ascii="宋体" w:eastAsia="宋体" w:hAnsi="宋体" w:cs="宋体" w:hint="eastAsia"/>
          <w:sz w:val="24"/>
          <w:szCs w:val="24"/>
        </w:rPr>
        <w:t>得知大脑的运转状态。</w:t>
      </w:r>
    </w:p>
    <w:p w14:paraId="40F4A562" w14:textId="77777777" w:rsidR="00ED5A92" w:rsidRDefault="00ED5A92" w:rsidP="00ED5A92">
      <w:pPr>
        <w:pStyle w:val="ad"/>
        <w:spacing w:line="312" w:lineRule="exact"/>
        <w:ind w:right="195" w:firstLine="480"/>
        <w:jc w:val="both"/>
        <w:rPr>
          <w:lang w:eastAsia="zh-CN"/>
        </w:rPr>
      </w:pPr>
      <w:r>
        <w:rPr>
          <w:noProof/>
          <w:lang w:eastAsia="zh-CN"/>
        </w:rPr>
        <w:drawing>
          <wp:anchor distT="0" distB="0" distL="114300" distR="114300" simplePos="0" relativeHeight="251662336" behindDoc="1" locked="0" layoutInCell="1" allowOverlap="1" wp14:anchorId="0BB16314" wp14:editId="2F32BC40">
            <wp:simplePos x="0" y="0"/>
            <wp:positionH relativeFrom="page">
              <wp:posOffset>1761490</wp:posOffset>
            </wp:positionH>
            <wp:positionV relativeFrom="paragraph">
              <wp:posOffset>1188085</wp:posOffset>
            </wp:positionV>
            <wp:extent cx="3810000" cy="2645410"/>
            <wp:effectExtent l="0" t="0" r="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45410"/>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2"/>
          <w:lang w:eastAsia="zh-CN"/>
        </w:rPr>
        <w:t>脑电对抗利用了</w:t>
      </w:r>
      <w:r>
        <w:rPr>
          <w:spacing w:val="-50"/>
          <w:lang w:eastAsia="zh-CN"/>
        </w:rPr>
        <w:t xml:space="preserve"> </w:t>
      </w:r>
      <w:r>
        <w:rPr>
          <w:lang w:eastAsia="zh-CN"/>
        </w:rPr>
        <w:t>gamma</w:t>
      </w:r>
      <w:r>
        <w:rPr>
          <w:spacing w:val="-50"/>
          <w:lang w:eastAsia="zh-CN"/>
        </w:rPr>
        <w:t xml:space="preserve"> </w:t>
      </w:r>
      <w:r>
        <w:rPr>
          <w:lang w:eastAsia="zh-CN"/>
        </w:rPr>
        <w:t>波（大于</w:t>
      </w:r>
      <w:del w:id="95" w:author="碧云天书" w:date="2019-06-17T00:12:00Z">
        <w:r w:rsidDel="00E13CB9">
          <w:rPr>
            <w:spacing w:val="-50"/>
            <w:lang w:eastAsia="zh-CN"/>
          </w:rPr>
          <w:delText xml:space="preserve"> </w:delText>
        </w:r>
      </w:del>
      <w:r>
        <w:rPr>
          <w:lang w:eastAsia="zh-CN"/>
        </w:rPr>
        <w:t>30</w:t>
      </w:r>
      <w:del w:id="96" w:author="碧云天书" w:date="2019-06-17T00:12:00Z">
        <w:r w:rsidDel="00E13CB9">
          <w:rPr>
            <w:spacing w:val="20"/>
            <w:lang w:eastAsia="zh-CN"/>
          </w:rPr>
          <w:delText xml:space="preserve"> </w:delText>
        </w:r>
      </w:del>
      <w:ins w:id="97" w:author="碧云天书" w:date="2019-06-17T00:12:00Z">
        <w:r w:rsidR="00E13CB9">
          <w:rPr>
            <w:rFonts w:hint="eastAsia"/>
            <w:spacing w:val="20"/>
            <w:lang w:eastAsia="zh-CN"/>
          </w:rPr>
          <w:t xml:space="preserve"> </w:t>
        </w:r>
      </w:ins>
      <w:r>
        <w:rPr>
          <w:lang w:eastAsia="zh-CN"/>
        </w:rPr>
        <w:t>Hz</w:t>
      </w:r>
      <w:del w:id="98" w:author="碧云天书" w:date="2019-06-16T23:42:00Z">
        <w:r w:rsidDel="00A01B40">
          <w:rPr>
            <w:lang w:eastAsia="zh-CN"/>
          </w:rPr>
          <w:delText>,</w:delText>
        </w:r>
      </w:del>
      <w:ins w:id="99" w:author="碧云天书" w:date="2019-06-16T23:42:00Z">
        <w:r w:rsidR="00A01B40">
          <w:rPr>
            <w:lang w:eastAsia="zh-CN"/>
          </w:rPr>
          <w:t>，</w:t>
        </w:r>
      </w:ins>
      <w:r>
        <w:rPr>
          <w:lang w:eastAsia="zh-CN"/>
        </w:rPr>
        <w:t>主要在大脑接受外界刺激或执行任</w:t>
      </w:r>
      <w:del w:id="100" w:author="碧云天书" w:date="2019-06-17T00:13:00Z">
        <w:r w:rsidDel="00E13CB9">
          <w:rPr>
            <w:lang w:eastAsia="zh-CN"/>
          </w:rPr>
          <w:delText xml:space="preserve"> </w:delText>
        </w:r>
      </w:del>
      <w:r>
        <w:rPr>
          <w:spacing w:val="-10"/>
          <w:lang w:eastAsia="zh-CN"/>
        </w:rPr>
        <w:t>务，比如</w:t>
      </w:r>
      <w:ins w:id="101" w:author="碧云天书" w:date="2019-06-17T00:13:00Z">
        <w:r w:rsidR="00E13CB9">
          <w:rPr>
            <w:rFonts w:hint="eastAsia"/>
            <w:spacing w:val="-10"/>
            <w:lang w:eastAsia="zh-CN"/>
          </w:rPr>
          <w:t>心</w:t>
        </w:r>
      </w:ins>
      <w:r>
        <w:rPr>
          <w:spacing w:val="-10"/>
          <w:lang w:eastAsia="zh-CN"/>
        </w:rPr>
        <w:t>算算术，做计划时，这种状态大脑神经元放电快，信息交流快，gamma</w:t>
      </w:r>
      <w:del w:id="102" w:author="碧云天书" w:date="2019-06-17T00:13:00Z">
        <w:r w:rsidDel="00E13CB9">
          <w:rPr>
            <w:spacing w:val="30"/>
            <w:lang w:eastAsia="zh-CN"/>
          </w:rPr>
          <w:delText xml:space="preserve"> </w:delText>
        </w:r>
      </w:del>
      <w:r>
        <w:rPr>
          <w:lang w:eastAsia="zh-CN"/>
        </w:rPr>
        <w:t>波</w:t>
      </w:r>
      <w:r>
        <w:rPr>
          <w:spacing w:val="-118"/>
          <w:lang w:eastAsia="zh-CN"/>
        </w:rPr>
        <w:t xml:space="preserve"> </w:t>
      </w:r>
      <w:r>
        <w:rPr>
          <w:lang w:eastAsia="zh-CN"/>
        </w:rPr>
        <w:t>能量高）和</w:t>
      </w:r>
      <w:del w:id="103" w:author="碧云天书" w:date="2019-06-17T00:13:00Z">
        <w:r w:rsidDel="00E13CB9">
          <w:rPr>
            <w:lang w:eastAsia="zh-CN"/>
          </w:rPr>
          <w:delText xml:space="preserve"> </w:delText>
        </w:r>
      </w:del>
      <w:r>
        <w:rPr>
          <w:lang w:eastAsia="zh-CN"/>
        </w:rPr>
        <w:t>alpha</w:t>
      </w:r>
      <w:del w:id="104" w:author="碧云天书" w:date="2019-06-17T00:13:00Z">
        <w:r w:rsidDel="00E13CB9">
          <w:rPr>
            <w:lang w:eastAsia="zh-CN"/>
          </w:rPr>
          <w:delText xml:space="preserve"> </w:delText>
        </w:r>
      </w:del>
      <w:r>
        <w:rPr>
          <w:lang w:eastAsia="zh-CN"/>
        </w:rPr>
        <w:t>波（8-13Hz，这种状态大脑比较放松，没有处理信息，神经</w:t>
      </w:r>
      <w:r>
        <w:rPr>
          <w:spacing w:val="-110"/>
          <w:lang w:eastAsia="zh-CN"/>
        </w:rPr>
        <w:t xml:space="preserve"> </w:t>
      </w:r>
      <w:r>
        <w:rPr>
          <w:spacing w:val="-4"/>
          <w:lang w:eastAsia="zh-CN"/>
        </w:rPr>
        <w:t>元处于自发放电）的能量比，当</w:t>
      </w:r>
      <w:del w:id="105" w:author="碧云天书" w:date="2019-06-17T00:13:00Z">
        <w:r w:rsidDel="00E13CB9">
          <w:rPr>
            <w:spacing w:val="-50"/>
            <w:lang w:eastAsia="zh-CN"/>
          </w:rPr>
          <w:delText xml:space="preserve"> </w:delText>
        </w:r>
      </w:del>
      <w:r>
        <w:rPr>
          <w:lang w:eastAsia="zh-CN"/>
        </w:rPr>
        <w:t>gamma</w:t>
      </w:r>
      <w:del w:id="106" w:author="碧云天书" w:date="2019-06-17T00:13:00Z">
        <w:r w:rsidDel="00E13CB9">
          <w:rPr>
            <w:spacing w:val="-55"/>
            <w:lang w:eastAsia="zh-CN"/>
          </w:rPr>
          <w:delText xml:space="preserve"> </w:delText>
        </w:r>
      </w:del>
      <w:r>
        <w:rPr>
          <w:spacing w:val="-3"/>
          <w:lang w:eastAsia="zh-CN"/>
        </w:rPr>
        <w:t>波能量高时，说明大脑高速运转，注意力</w:t>
      </w:r>
      <w:del w:id="107" w:author="碧云天书" w:date="2019-06-17T00:13:00Z">
        <w:r w:rsidDel="00E13CB9">
          <w:rPr>
            <w:lang w:eastAsia="zh-CN"/>
          </w:rPr>
          <w:delText xml:space="preserve"> </w:delText>
        </w:r>
      </w:del>
      <w:r>
        <w:rPr>
          <w:lang w:eastAsia="zh-CN"/>
        </w:rPr>
        <w:t>集中处理信息。</w:t>
      </w:r>
    </w:p>
    <w:p w14:paraId="04796551" w14:textId="77777777" w:rsidR="00ED5A92" w:rsidRDefault="00ED5A92" w:rsidP="00ED5A92">
      <w:pPr>
        <w:rPr>
          <w:rFonts w:ascii="宋体" w:eastAsia="宋体" w:hAnsi="宋体" w:cs="宋体"/>
          <w:sz w:val="24"/>
          <w:szCs w:val="24"/>
        </w:rPr>
      </w:pPr>
    </w:p>
    <w:p w14:paraId="40307731" w14:textId="77777777" w:rsidR="00ED5A92" w:rsidRDefault="00ED5A92" w:rsidP="00ED5A92">
      <w:pPr>
        <w:rPr>
          <w:rFonts w:ascii="宋体" w:eastAsia="宋体" w:hAnsi="宋体" w:cs="宋体"/>
          <w:sz w:val="24"/>
          <w:szCs w:val="24"/>
        </w:rPr>
      </w:pPr>
    </w:p>
    <w:p w14:paraId="1E59776F" w14:textId="77777777" w:rsidR="00ED5A92" w:rsidRDefault="00ED5A92" w:rsidP="00ED5A92">
      <w:pPr>
        <w:rPr>
          <w:rFonts w:ascii="宋体" w:eastAsia="宋体" w:hAnsi="宋体" w:cs="宋体"/>
          <w:sz w:val="24"/>
          <w:szCs w:val="24"/>
        </w:rPr>
      </w:pPr>
    </w:p>
    <w:p w14:paraId="69478EA0" w14:textId="77777777" w:rsidR="00ED5A92" w:rsidRDefault="00ED5A92" w:rsidP="00ED5A92">
      <w:pPr>
        <w:rPr>
          <w:rFonts w:ascii="宋体" w:eastAsia="宋体" w:hAnsi="宋体" w:cs="宋体"/>
          <w:sz w:val="24"/>
          <w:szCs w:val="24"/>
        </w:rPr>
      </w:pPr>
    </w:p>
    <w:p w14:paraId="79377DE4" w14:textId="77777777" w:rsidR="00ED5A92" w:rsidRDefault="00ED5A92" w:rsidP="00ED5A92">
      <w:pPr>
        <w:rPr>
          <w:rFonts w:ascii="宋体" w:eastAsia="宋体" w:hAnsi="宋体" w:cs="宋体"/>
          <w:sz w:val="24"/>
          <w:szCs w:val="24"/>
        </w:rPr>
      </w:pPr>
    </w:p>
    <w:p w14:paraId="60E59800" w14:textId="77777777" w:rsidR="00ED5A92" w:rsidRDefault="00ED5A92" w:rsidP="00ED5A92">
      <w:pPr>
        <w:rPr>
          <w:rFonts w:ascii="宋体" w:eastAsia="宋体" w:hAnsi="宋体" w:cs="宋体"/>
          <w:sz w:val="24"/>
          <w:szCs w:val="24"/>
        </w:rPr>
      </w:pPr>
    </w:p>
    <w:p w14:paraId="630521B9" w14:textId="77777777" w:rsidR="00ED5A92" w:rsidRDefault="00ED5A92" w:rsidP="00ED5A92">
      <w:pPr>
        <w:rPr>
          <w:rFonts w:ascii="宋体" w:eastAsia="宋体" w:hAnsi="宋体" w:cs="宋体"/>
          <w:sz w:val="24"/>
          <w:szCs w:val="24"/>
        </w:rPr>
      </w:pPr>
    </w:p>
    <w:p w14:paraId="56EB9B5C" w14:textId="77777777" w:rsidR="00ED5A92" w:rsidRDefault="00ED5A92" w:rsidP="00ED5A92">
      <w:pPr>
        <w:rPr>
          <w:rFonts w:ascii="宋体" w:eastAsia="宋体" w:hAnsi="宋体" w:cs="宋体"/>
          <w:sz w:val="24"/>
          <w:szCs w:val="24"/>
        </w:rPr>
      </w:pPr>
    </w:p>
    <w:p w14:paraId="27B3FA81" w14:textId="77777777" w:rsidR="00ED5A92" w:rsidRDefault="00ED5A92" w:rsidP="00ED5A92">
      <w:pPr>
        <w:rPr>
          <w:rFonts w:ascii="宋体" w:eastAsia="宋体" w:hAnsi="宋体" w:cs="宋体"/>
          <w:sz w:val="24"/>
          <w:szCs w:val="24"/>
        </w:rPr>
      </w:pPr>
    </w:p>
    <w:p w14:paraId="3E9DF7C9" w14:textId="77777777" w:rsidR="00ED5A92" w:rsidRDefault="00ED5A92" w:rsidP="00ED5A92">
      <w:pPr>
        <w:rPr>
          <w:rFonts w:ascii="宋体" w:eastAsia="宋体" w:hAnsi="宋体" w:cs="宋体"/>
          <w:sz w:val="24"/>
          <w:szCs w:val="24"/>
        </w:rPr>
      </w:pPr>
    </w:p>
    <w:p w14:paraId="4D37BA74" w14:textId="77777777" w:rsidR="00ED5A92" w:rsidRDefault="00ED5A92" w:rsidP="00ED5A92">
      <w:pPr>
        <w:rPr>
          <w:rFonts w:ascii="宋体" w:eastAsia="宋体" w:hAnsi="宋体" w:cs="宋体"/>
          <w:sz w:val="24"/>
          <w:szCs w:val="24"/>
        </w:rPr>
      </w:pPr>
    </w:p>
    <w:p w14:paraId="6DF8C536" w14:textId="77777777" w:rsidR="00ED5A92" w:rsidRDefault="00ED5A92" w:rsidP="00ED5A92">
      <w:pPr>
        <w:rPr>
          <w:rFonts w:ascii="宋体" w:eastAsia="宋体" w:hAnsi="宋体" w:cs="宋体"/>
          <w:sz w:val="24"/>
          <w:szCs w:val="24"/>
        </w:rPr>
      </w:pPr>
    </w:p>
    <w:p w14:paraId="7BB296FC" w14:textId="77777777" w:rsidR="00ED5A92" w:rsidRDefault="00ED5A92" w:rsidP="00ED5A92">
      <w:pPr>
        <w:rPr>
          <w:rFonts w:ascii="宋体" w:eastAsia="宋体" w:hAnsi="宋体" w:cs="宋体"/>
          <w:sz w:val="24"/>
          <w:szCs w:val="24"/>
        </w:rPr>
      </w:pPr>
    </w:p>
    <w:p w14:paraId="0D5730D2" w14:textId="77777777" w:rsidR="00ED5A92" w:rsidRDefault="00ED5A92" w:rsidP="00ED5A92">
      <w:pPr>
        <w:spacing w:before="7"/>
        <w:rPr>
          <w:rFonts w:ascii="宋体" w:eastAsia="宋体" w:hAnsi="宋体" w:cs="宋体"/>
          <w:sz w:val="28"/>
          <w:szCs w:val="28"/>
        </w:rPr>
      </w:pPr>
    </w:p>
    <w:p w14:paraId="64F891B9" w14:textId="77777777" w:rsidR="00ED5A92" w:rsidRDefault="00ED5A92" w:rsidP="00ED5A92">
      <w:pPr>
        <w:ind w:left="3099" w:right="3188"/>
        <w:jc w:val="center"/>
        <w:rPr>
          <w:rFonts w:ascii="黑体" w:eastAsia="黑体" w:hAnsi="黑体" w:cs="黑体"/>
          <w:sz w:val="20"/>
          <w:szCs w:val="20"/>
        </w:rPr>
      </w:pPr>
      <w:r>
        <w:rPr>
          <w:rFonts w:ascii="黑体" w:eastAsia="黑体" w:hAnsi="黑体" w:cs="黑体"/>
          <w:sz w:val="20"/>
          <w:szCs w:val="20"/>
        </w:rPr>
        <w:t xml:space="preserve">图 </w:t>
      </w:r>
      <w:r>
        <w:rPr>
          <w:rFonts w:ascii="Calibri Light" w:eastAsia="Calibri Light" w:hAnsi="Calibri Light" w:cs="Calibri Light"/>
          <w:sz w:val="20"/>
          <w:szCs w:val="20"/>
        </w:rPr>
        <w:t xml:space="preserve">1 </w:t>
      </w:r>
      <w:r>
        <w:rPr>
          <w:rFonts w:ascii="Calibri Light" w:eastAsia="Calibri Light" w:hAnsi="Calibri Light" w:cs="Calibri Light"/>
          <w:spacing w:val="6"/>
          <w:sz w:val="20"/>
          <w:szCs w:val="20"/>
        </w:rPr>
        <w:t xml:space="preserve"> </w:t>
      </w:r>
      <w:r>
        <w:rPr>
          <w:rFonts w:ascii="黑体" w:eastAsia="黑体" w:hAnsi="黑体" w:cs="黑体"/>
          <w:sz w:val="20"/>
          <w:szCs w:val="20"/>
        </w:rPr>
        <w:t>不同状态下的脑电波</w:t>
      </w:r>
    </w:p>
    <w:p w14:paraId="2EFB5135" w14:textId="77777777" w:rsidR="00ED5A92" w:rsidRDefault="00ED5A92" w:rsidP="00ED5A92">
      <w:pPr>
        <w:rPr>
          <w:rFonts w:ascii="黑体" w:eastAsia="黑体" w:hAnsi="黑体" w:cs="黑体"/>
          <w:sz w:val="20"/>
          <w:szCs w:val="20"/>
        </w:rPr>
      </w:pPr>
    </w:p>
    <w:p w14:paraId="7A67206A" w14:textId="77777777" w:rsidR="00ED5A92" w:rsidRDefault="00ED5A92" w:rsidP="00ED5A92">
      <w:pPr>
        <w:spacing w:before="7"/>
        <w:rPr>
          <w:rFonts w:ascii="黑体" w:eastAsia="黑体" w:hAnsi="黑体" w:cs="黑体"/>
          <w:sz w:val="18"/>
          <w:szCs w:val="18"/>
        </w:rPr>
      </w:pPr>
    </w:p>
    <w:p w14:paraId="61536B42" w14:textId="77777777" w:rsidR="00ED5A92" w:rsidRDefault="00ED5A92" w:rsidP="00ED5A92">
      <w:pPr>
        <w:pStyle w:val="ad"/>
        <w:spacing w:before="26" w:line="477" w:lineRule="auto"/>
        <w:ind w:right="1446"/>
        <w:rPr>
          <w:lang w:eastAsia="zh-CN"/>
        </w:rPr>
      </w:pPr>
      <w:r>
        <w:rPr>
          <w:lang w:eastAsia="zh-CN"/>
        </w:rPr>
        <w:t>【实验目的】 理解并记录脑电波，理解脑电对抗游戏的原理，深入理解脑电波。</w:t>
      </w:r>
    </w:p>
    <w:p w14:paraId="58469A6B" w14:textId="77777777" w:rsidR="00ED5A92" w:rsidRDefault="00ED5A92" w:rsidP="00ED5A92">
      <w:pPr>
        <w:spacing w:line="477" w:lineRule="auto"/>
        <w:sectPr w:rsidR="00ED5A92">
          <w:pgSz w:w="11910" w:h="16840"/>
          <w:pgMar w:top="1120" w:right="1600" w:bottom="1160" w:left="1680" w:header="900" w:footer="965" w:gutter="0"/>
          <w:cols w:space="720"/>
        </w:sectPr>
      </w:pPr>
    </w:p>
    <w:p w14:paraId="279ED3BD" w14:textId="77777777" w:rsidR="00ED5A92" w:rsidRDefault="00ED5A92" w:rsidP="00ED5A92">
      <w:pPr>
        <w:rPr>
          <w:rFonts w:ascii="宋体" w:eastAsia="宋体" w:hAnsi="宋体" w:cs="宋体"/>
          <w:sz w:val="20"/>
          <w:szCs w:val="20"/>
        </w:rPr>
      </w:pPr>
    </w:p>
    <w:p w14:paraId="132DBD79" w14:textId="77777777" w:rsidR="00ED5A92" w:rsidRDefault="00ED5A92" w:rsidP="00ED5A92">
      <w:pPr>
        <w:spacing w:before="3"/>
        <w:rPr>
          <w:rFonts w:ascii="宋体" w:eastAsia="宋体" w:hAnsi="宋体" w:cs="宋体"/>
        </w:rPr>
      </w:pPr>
    </w:p>
    <w:p w14:paraId="5CCA8D31" w14:textId="77777777" w:rsidR="00ED5A92" w:rsidRDefault="00ED5A92" w:rsidP="00ED5A92">
      <w:pPr>
        <w:pStyle w:val="ad"/>
        <w:spacing w:before="26"/>
        <w:ind w:right="3646"/>
        <w:rPr>
          <w:lang w:eastAsia="zh-CN"/>
        </w:rPr>
      </w:pPr>
      <w:r>
        <w:rPr>
          <w:lang w:eastAsia="zh-CN"/>
        </w:rPr>
        <w:t>【实验用具】</w:t>
      </w:r>
    </w:p>
    <w:p w14:paraId="61978084" w14:textId="77777777" w:rsidR="00ED5A92" w:rsidRDefault="00ED5A92" w:rsidP="00ED5A92">
      <w:pPr>
        <w:spacing w:before="10"/>
        <w:rPr>
          <w:rFonts w:ascii="宋体" w:eastAsia="宋体" w:hAnsi="宋体" w:cs="宋体"/>
          <w:sz w:val="35"/>
          <w:szCs w:val="35"/>
        </w:rPr>
      </w:pPr>
    </w:p>
    <w:p w14:paraId="0C2A417E" w14:textId="77777777" w:rsidR="00ED5A92" w:rsidRDefault="00ED5A92" w:rsidP="00ED5A92">
      <w:pPr>
        <w:pStyle w:val="ad"/>
        <w:rPr>
          <w:lang w:eastAsia="zh-CN"/>
        </w:rPr>
      </w:pPr>
      <w:r>
        <w:rPr>
          <w:lang w:eastAsia="zh-CN"/>
        </w:rPr>
        <w:t>ION2.0</w:t>
      </w:r>
      <w:r>
        <w:rPr>
          <w:spacing w:val="-63"/>
          <w:lang w:eastAsia="zh-CN"/>
        </w:rPr>
        <w:t xml:space="preserve"> </w:t>
      </w:r>
      <w:r>
        <w:rPr>
          <w:lang w:eastAsia="zh-CN"/>
        </w:rPr>
        <w:t>便携式生物电综合记录仪，电脑，游戏软件</w:t>
      </w:r>
    </w:p>
    <w:p w14:paraId="4C1F23B6" w14:textId="77777777" w:rsidR="00ED5A92" w:rsidRDefault="00ED5A92" w:rsidP="00ED5A92">
      <w:pPr>
        <w:rPr>
          <w:rFonts w:ascii="宋体" w:eastAsia="宋体" w:hAnsi="宋体" w:cs="宋体"/>
          <w:sz w:val="24"/>
          <w:szCs w:val="24"/>
        </w:rPr>
      </w:pPr>
    </w:p>
    <w:p w14:paraId="61A9EC02" w14:textId="77777777" w:rsidR="00ED5A92" w:rsidRDefault="00ED5A92" w:rsidP="00ED5A92">
      <w:pPr>
        <w:spacing w:before="3"/>
        <w:rPr>
          <w:rFonts w:ascii="宋体" w:eastAsia="宋体" w:hAnsi="宋体" w:cs="宋体"/>
          <w:sz w:val="35"/>
          <w:szCs w:val="35"/>
        </w:rPr>
      </w:pPr>
    </w:p>
    <w:p w14:paraId="4ED00256" w14:textId="77777777" w:rsidR="00ED5A92" w:rsidRDefault="00ED5A92" w:rsidP="00ED5A92">
      <w:pPr>
        <w:pStyle w:val="ad"/>
        <w:ind w:right="3646"/>
        <w:rPr>
          <w:lang w:eastAsia="zh-CN"/>
        </w:rPr>
      </w:pPr>
      <w:r>
        <w:rPr>
          <w:lang w:eastAsia="zh-CN"/>
        </w:rPr>
        <w:t>【实验步骤】</w:t>
      </w:r>
    </w:p>
    <w:p w14:paraId="1CF66F84" w14:textId="77777777" w:rsidR="00ED5A92" w:rsidRDefault="00ED5A92" w:rsidP="00ED5A92">
      <w:pPr>
        <w:rPr>
          <w:rFonts w:ascii="宋体" w:eastAsia="宋体" w:hAnsi="宋体" w:cs="宋体"/>
          <w:sz w:val="26"/>
          <w:szCs w:val="26"/>
        </w:rPr>
      </w:pPr>
    </w:p>
    <w:p w14:paraId="3520DF5D" w14:textId="77777777" w:rsidR="00ED5A92" w:rsidRDefault="00ED5A92" w:rsidP="00ED5A92">
      <w:pPr>
        <w:pStyle w:val="ad"/>
        <w:spacing w:line="312" w:lineRule="exact"/>
        <w:ind w:left="480" w:hanging="360"/>
        <w:rPr>
          <w:lang w:eastAsia="zh-CN"/>
        </w:rPr>
      </w:pPr>
      <w:r>
        <w:rPr>
          <w:rFonts w:ascii="Calibri" w:eastAsia="Calibri" w:hAnsi="Calibri" w:cs="Calibri"/>
          <w:lang w:eastAsia="zh-CN"/>
        </w:rPr>
        <w:t>1</w:t>
      </w:r>
      <w:r>
        <w:rPr>
          <w:lang w:eastAsia="zh-CN"/>
        </w:rPr>
        <w:t>、</w:t>
      </w:r>
      <w:r>
        <w:rPr>
          <w:spacing w:val="-91"/>
          <w:lang w:eastAsia="zh-CN"/>
        </w:rPr>
        <w:t xml:space="preserve"> </w:t>
      </w:r>
      <w:r>
        <w:rPr>
          <w:lang w:eastAsia="zh-CN"/>
        </w:rPr>
        <w:t>记录脑电信号，观察在闭眼放松和算算术的条件下，脑电波频率的差别（搭档帮忙记录）</w:t>
      </w:r>
    </w:p>
    <w:p w14:paraId="4925C668" w14:textId="77777777" w:rsidR="00ED5A92" w:rsidRDefault="00ED5A92" w:rsidP="00ED5A92">
      <w:pPr>
        <w:pStyle w:val="ad"/>
        <w:spacing w:line="314" w:lineRule="exact"/>
        <w:ind w:right="3646"/>
        <w:rPr>
          <w:lang w:eastAsia="zh-CN"/>
        </w:rPr>
      </w:pPr>
      <w:r>
        <w:rPr>
          <w:rFonts w:ascii="Calibri" w:eastAsia="Calibri" w:hAnsi="Calibri" w:cs="Calibri"/>
          <w:lang w:eastAsia="zh-CN"/>
        </w:rPr>
        <w:t>2</w:t>
      </w:r>
      <w:r>
        <w:rPr>
          <w:lang w:eastAsia="zh-CN"/>
        </w:rPr>
        <w:t>、</w:t>
      </w:r>
      <w:r>
        <w:rPr>
          <w:spacing w:val="-66"/>
          <w:lang w:eastAsia="zh-CN"/>
        </w:rPr>
        <w:t xml:space="preserve"> </w:t>
      </w:r>
      <w:r>
        <w:rPr>
          <w:lang w:eastAsia="zh-CN"/>
        </w:rPr>
        <w:t>玩脑电对抗游戏</w:t>
      </w:r>
    </w:p>
    <w:p w14:paraId="49395288" w14:textId="77777777" w:rsidR="00ED5A92" w:rsidRDefault="00ED5A92" w:rsidP="00ED5A92">
      <w:pPr>
        <w:rPr>
          <w:rFonts w:ascii="宋体" w:eastAsia="宋体" w:hAnsi="宋体" w:cs="宋体"/>
          <w:sz w:val="26"/>
          <w:szCs w:val="26"/>
        </w:rPr>
      </w:pPr>
    </w:p>
    <w:p w14:paraId="37200193" w14:textId="77777777" w:rsidR="00ED5A92" w:rsidRDefault="00ED5A92" w:rsidP="00ED5A92">
      <w:pPr>
        <w:spacing w:before="2"/>
        <w:rPr>
          <w:rFonts w:ascii="宋体" w:eastAsia="宋体" w:hAnsi="宋体" w:cs="宋体"/>
          <w:sz w:val="19"/>
          <w:szCs w:val="19"/>
        </w:rPr>
      </w:pPr>
    </w:p>
    <w:p w14:paraId="61E939E5" w14:textId="77777777" w:rsidR="00ED5A92" w:rsidRDefault="00ED5A92" w:rsidP="00ED5A92">
      <w:pPr>
        <w:pStyle w:val="ad"/>
        <w:ind w:right="3646"/>
        <w:rPr>
          <w:lang w:eastAsia="zh-CN"/>
        </w:rPr>
      </w:pPr>
      <w:r>
        <w:rPr>
          <w:lang w:eastAsia="zh-CN"/>
        </w:rPr>
        <w:t>【问题和讨论】</w:t>
      </w:r>
    </w:p>
    <w:p w14:paraId="4B5EE9B2" w14:textId="77777777" w:rsidR="00ED5A92" w:rsidRDefault="00ED5A92" w:rsidP="00ED5A92">
      <w:pPr>
        <w:rPr>
          <w:rFonts w:ascii="宋体" w:eastAsia="宋体" w:hAnsi="宋体" w:cs="宋体"/>
          <w:sz w:val="26"/>
          <w:szCs w:val="26"/>
        </w:rPr>
      </w:pPr>
    </w:p>
    <w:p w14:paraId="133833E6" w14:textId="77777777" w:rsidR="00D436E7" w:rsidRDefault="00ED5A92">
      <w:pPr>
        <w:pStyle w:val="ad"/>
        <w:numPr>
          <w:ilvl w:val="0"/>
          <w:numId w:val="28"/>
        </w:numPr>
        <w:spacing w:line="312" w:lineRule="exact"/>
        <w:ind w:right="1279"/>
        <w:rPr>
          <w:ins w:id="108" w:author="碧云天书" w:date="2019-06-17T00:14:00Z"/>
          <w:lang w:eastAsia="zh-CN"/>
        </w:rPr>
        <w:pPrChange w:id="109" w:author="碧云天书" w:date="2019-06-17T00:14:00Z">
          <w:pPr>
            <w:pStyle w:val="ad"/>
            <w:spacing w:line="312" w:lineRule="exact"/>
            <w:ind w:left="480" w:right="3646" w:hanging="360"/>
          </w:pPr>
        </w:pPrChange>
      </w:pPr>
      <w:del w:id="110" w:author="碧云天书" w:date="2019-06-17T00:14:00Z">
        <w:r w:rsidDel="00D436E7">
          <w:rPr>
            <w:lang w:eastAsia="zh-CN"/>
          </w:rPr>
          <w:delText xml:space="preserve">1. </w:delText>
        </w:r>
      </w:del>
      <w:r>
        <w:rPr>
          <w:lang w:eastAsia="zh-CN"/>
        </w:rPr>
        <w:t>放松时，脑电波形频率</w:t>
      </w:r>
      <w:del w:id="111" w:author="碧云天书" w:date="2019-06-17T00:13:00Z">
        <w:r w:rsidDel="00D436E7">
          <w:rPr>
            <w:lang w:eastAsia="zh-CN"/>
          </w:rPr>
          <w:delText xml:space="preserve"> </w:delText>
        </w:r>
      </w:del>
      <w:r>
        <w:rPr>
          <w:lang w:eastAsia="zh-CN"/>
        </w:rPr>
        <w:t>快/慢？</w:t>
      </w:r>
    </w:p>
    <w:p w14:paraId="6E2BB70C" w14:textId="77777777" w:rsidR="00ED5A92" w:rsidRDefault="00D436E7">
      <w:pPr>
        <w:pStyle w:val="ad"/>
        <w:spacing w:line="312" w:lineRule="exact"/>
        <w:ind w:left="480" w:right="1279" w:hanging="60"/>
        <w:rPr>
          <w:lang w:eastAsia="zh-CN"/>
        </w:rPr>
        <w:pPrChange w:id="112" w:author="碧云天书" w:date="2019-06-17T00:14:00Z">
          <w:pPr>
            <w:pStyle w:val="ad"/>
            <w:spacing w:line="312" w:lineRule="exact"/>
            <w:ind w:left="480" w:right="3646" w:hanging="360"/>
          </w:pPr>
        </w:pPrChange>
      </w:pPr>
      <w:ins w:id="113" w:author="碧云天书" w:date="2019-06-17T00:14:00Z">
        <w:r>
          <w:rPr>
            <w:rFonts w:hint="eastAsia"/>
            <w:lang w:eastAsia="zh-CN"/>
          </w:rPr>
          <w:t>心</w:t>
        </w:r>
      </w:ins>
      <w:del w:id="114" w:author="碧云天书" w:date="2019-06-17T00:14:00Z">
        <w:r w:rsidR="00ED5A92" w:rsidDel="00D436E7">
          <w:rPr>
            <w:lang w:eastAsia="zh-CN"/>
          </w:rPr>
          <w:delText xml:space="preserve"> </w:delText>
        </w:r>
      </w:del>
      <w:r w:rsidR="00ED5A92">
        <w:rPr>
          <w:lang w:eastAsia="zh-CN"/>
        </w:rPr>
        <w:t>算算术时，脑电波形频率</w:t>
      </w:r>
      <w:del w:id="115" w:author="碧云天书" w:date="2019-06-17T00:14:00Z">
        <w:r w:rsidR="00ED5A92" w:rsidDel="00D436E7">
          <w:rPr>
            <w:lang w:eastAsia="zh-CN"/>
          </w:rPr>
          <w:delText xml:space="preserve"> </w:delText>
        </w:r>
      </w:del>
      <w:r w:rsidR="00ED5A92">
        <w:rPr>
          <w:lang w:eastAsia="zh-CN"/>
        </w:rPr>
        <w:t>快/慢？</w:t>
      </w:r>
    </w:p>
    <w:p w14:paraId="1E1A45EA" w14:textId="77777777" w:rsidR="00ED5A92" w:rsidRDefault="00ED5A92" w:rsidP="00ED5A92">
      <w:pPr>
        <w:rPr>
          <w:rFonts w:ascii="宋体" w:eastAsia="宋体" w:hAnsi="宋体" w:cs="宋体"/>
          <w:sz w:val="24"/>
          <w:szCs w:val="24"/>
        </w:rPr>
      </w:pPr>
    </w:p>
    <w:p w14:paraId="70F8F3E7" w14:textId="77777777" w:rsidR="00ED5A92" w:rsidRDefault="00ED5A92" w:rsidP="00ED5A92">
      <w:pPr>
        <w:rPr>
          <w:rFonts w:ascii="宋体" w:eastAsia="宋体" w:hAnsi="宋体" w:cs="宋体"/>
          <w:sz w:val="24"/>
          <w:szCs w:val="24"/>
        </w:rPr>
      </w:pPr>
    </w:p>
    <w:p w14:paraId="19B1D337" w14:textId="77777777" w:rsidR="00ED5A92" w:rsidDel="00D436E7" w:rsidRDefault="00ED5A92" w:rsidP="00ED5A92">
      <w:pPr>
        <w:rPr>
          <w:del w:id="116" w:author="碧云天书" w:date="2019-06-17T00:14:00Z"/>
          <w:rFonts w:ascii="宋体" w:eastAsia="宋体" w:hAnsi="宋体" w:cs="宋体"/>
          <w:sz w:val="24"/>
          <w:szCs w:val="24"/>
        </w:rPr>
      </w:pPr>
    </w:p>
    <w:p w14:paraId="5600A6D7" w14:textId="77777777" w:rsidR="00ED5A92" w:rsidRDefault="00ED5A92" w:rsidP="00ED5A92">
      <w:pPr>
        <w:rPr>
          <w:rFonts w:ascii="宋体" w:eastAsia="宋体" w:hAnsi="宋体" w:cs="宋体"/>
          <w:sz w:val="24"/>
          <w:szCs w:val="24"/>
        </w:rPr>
      </w:pPr>
    </w:p>
    <w:p w14:paraId="720D7958" w14:textId="77777777" w:rsidR="00ED5A92" w:rsidRDefault="00ED5A92" w:rsidP="00ED5A92">
      <w:pPr>
        <w:rPr>
          <w:rFonts w:ascii="宋体" w:eastAsia="宋体" w:hAnsi="宋体" w:cs="宋体"/>
          <w:sz w:val="24"/>
          <w:szCs w:val="24"/>
        </w:rPr>
      </w:pPr>
    </w:p>
    <w:p w14:paraId="09F50CC0" w14:textId="77777777" w:rsidR="00ED5A92" w:rsidRDefault="00ED5A92" w:rsidP="00ED5A92">
      <w:pPr>
        <w:rPr>
          <w:rFonts w:ascii="宋体" w:eastAsia="宋体" w:hAnsi="宋体" w:cs="宋体"/>
          <w:sz w:val="24"/>
          <w:szCs w:val="24"/>
        </w:rPr>
      </w:pPr>
    </w:p>
    <w:p w14:paraId="18F6C4E5" w14:textId="77777777" w:rsidR="00ED5A92" w:rsidRDefault="00ED5A92" w:rsidP="00ED5A92">
      <w:pPr>
        <w:spacing w:before="7"/>
        <w:rPr>
          <w:rFonts w:ascii="宋体" w:eastAsia="宋体" w:hAnsi="宋体" w:cs="宋体"/>
          <w:sz w:val="20"/>
          <w:szCs w:val="20"/>
        </w:rPr>
      </w:pPr>
    </w:p>
    <w:p w14:paraId="4DEC3FEF" w14:textId="77777777" w:rsidR="00ED5A92" w:rsidRDefault="00ED5A92">
      <w:pPr>
        <w:pStyle w:val="ad"/>
        <w:numPr>
          <w:ilvl w:val="0"/>
          <w:numId w:val="28"/>
        </w:numPr>
        <w:rPr>
          <w:lang w:eastAsia="zh-CN"/>
        </w:rPr>
        <w:pPrChange w:id="117" w:author="碧云天书" w:date="2019-06-17T00:14:00Z">
          <w:pPr>
            <w:pStyle w:val="ad"/>
          </w:pPr>
        </w:pPrChange>
      </w:pPr>
      <w:del w:id="118" w:author="碧云天书" w:date="2019-06-17T00:14:00Z">
        <w:r w:rsidDel="00D436E7">
          <w:rPr>
            <w:rFonts w:ascii="Calibri" w:eastAsia="Calibri" w:hAnsi="Calibri" w:cs="Calibri"/>
            <w:lang w:eastAsia="zh-CN"/>
          </w:rPr>
          <w:delText xml:space="preserve">2.  </w:delText>
        </w:r>
        <w:r w:rsidDel="00D436E7">
          <w:rPr>
            <w:rFonts w:ascii="Calibri" w:eastAsia="Calibri" w:hAnsi="Calibri" w:cs="Calibri"/>
            <w:spacing w:val="13"/>
            <w:lang w:eastAsia="zh-CN"/>
          </w:rPr>
          <w:delText xml:space="preserve"> </w:delText>
        </w:r>
      </w:del>
      <w:r>
        <w:rPr>
          <w:lang w:eastAsia="zh-CN"/>
        </w:rPr>
        <w:t>玩脑电对抗游戏时，如何才能使赢的机会增大？</w:t>
      </w:r>
    </w:p>
    <w:p w14:paraId="7B5D9D3F" w14:textId="77777777" w:rsidR="00ED5A92" w:rsidRDefault="00ED5A92">
      <w:pPr>
        <w:widowControl/>
        <w:jc w:val="left"/>
      </w:pPr>
      <w:r>
        <w:br w:type="page"/>
      </w:r>
    </w:p>
    <w:p w14:paraId="1985DDB3" w14:textId="77777777" w:rsidR="00FC032A" w:rsidRDefault="00FC032A" w:rsidP="00FC032A">
      <w:pPr>
        <w:widowControl/>
        <w:jc w:val="center"/>
        <w:rPr>
          <w:ins w:id="119" w:author="lsh" w:date="2019-06-17T17:09:00Z"/>
          <w:rFonts w:asciiTheme="majorEastAsia" w:eastAsiaTheme="majorEastAsia" w:hAnsiTheme="majorEastAsia" w:hint="eastAsia"/>
          <w:b/>
          <w:sz w:val="44"/>
          <w:szCs w:val="44"/>
        </w:rPr>
      </w:pPr>
      <w:ins w:id="120" w:author="lsh" w:date="2019-06-17T17:09:00Z">
        <w:r>
          <w:rPr>
            <w:rFonts w:asciiTheme="majorEastAsia" w:eastAsiaTheme="majorEastAsia" w:hAnsiTheme="majorEastAsia" w:hint="eastAsia"/>
            <w:b/>
            <w:sz w:val="44"/>
            <w:szCs w:val="44"/>
          </w:rPr>
          <w:lastRenderedPageBreak/>
          <w:t>“发光”的肌肉</w:t>
        </w:r>
      </w:ins>
    </w:p>
    <w:p w14:paraId="3F96EAB4" w14:textId="77777777" w:rsidR="00FC032A" w:rsidRDefault="00FC032A" w:rsidP="00FC032A">
      <w:pPr>
        <w:pStyle w:val="ad"/>
        <w:spacing w:before="26"/>
        <w:rPr>
          <w:ins w:id="121" w:author="lsh" w:date="2019-06-17T17:09:00Z"/>
          <w:lang w:eastAsia="zh-CN"/>
        </w:rPr>
      </w:pPr>
      <w:commentRangeStart w:id="122"/>
      <w:ins w:id="123" w:author="lsh" w:date="2019-06-17T17:09:00Z">
        <w:r>
          <w:rPr>
            <w:lang w:eastAsia="zh-CN"/>
          </w:rPr>
          <w:t>【背景知识】</w:t>
        </w:r>
        <w:commentRangeEnd w:id="122"/>
        <w:r>
          <w:rPr>
            <w:rStyle w:val="af1"/>
            <w:rFonts w:asciiTheme="minorHAnsi" w:eastAsiaTheme="minorEastAsia" w:hAnsiTheme="minorHAnsi"/>
            <w:kern w:val="2"/>
            <w:lang w:eastAsia="zh-CN"/>
          </w:rPr>
          <w:commentReference w:id="122"/>
        </w:r>
      </w:ins>
    </w:p>
    <w:p w14:paraId="1BB6CA98" w14:textId="77777777" w:rsidR="00FC032A" w:rsidRDefault="00FC032A" w:rsidP="00FC032A">
      <w:pPr>
        <w:spacing w:before="5"/>
        <w:rPr>
          <w:ins w:id="124" w:author="lsh" w:date="2019-06-17T17:09:00Z"/>
          <w:rFonts w:ascii="宋体" w:eastAsia="宋体" w:hAnsi="宋体" w:cs="宋体"/>
          <w:sz w:val="27"/>
          <w:szCs w:val="27"/>
        </w:rPr>
      </w:pPr>
    </w:p>
    <w:p w14:paraId="4E86DC78" w14:textId="77777777" w:rsidR="00FC032A" w:rsidRPr="00D710C4" w:rsidRDefault="00FC032A" w:rsidP="00FC032A">
      <w:pPr>
        <w:ind w:firstLine="420"/>
        <w:jc w:val="left"/>
        <w:rPr>
          <w:ins w:id="125" w:author="lsh" w:date="2019-06-17T17:09:00Z"/>
          <w:rFonts w:ascii="宋体" w:eastAsia="宋体" w:hAnsi="宋体"/>
          <w:bCs/>
          <w:color w:val="333333"/>
          <w:spacing w:val="-3"/>
          <w:kern w:val="0"/>
          <w:sz w:val="24"/>
          <w:szCs w:val="24"/>
        </w:rPr>
        <w:pPrChange w:id="126" w:author="lsh" w:date="2019-06-17T17:10:00Z">
          <w:pPr>
            <w:ind w:firstLine="420"/>
          </w:pPr>
        </w:pPrChange>
      </w:pPr>
      <w:ins w:id="127" w:author="lsh" w:date="2019-06-17T17:09:00Z">
        <w:r w:rsidRPr="00D710C4">
          <w:rPr>
            <w:rFonts w:ascii="宋体" w:eastAsia="宋体" w:hAnsi="宋体" w:hint="eastAsia"/>
            <w:bCs/>
            <w:color w:val="333333"/>
            <w:spacing w:val="-3"/>
            <w:kern w:val="0"/>
            <w:sz w:val="24"/>
            <w:szCs w:val="24"/>
          </w:rPr>
          <w:t>人机接口在人体和电子设备之间建立起信息传输和控制指令的通道，从工程学的角度构建“信息输入-运算-输出”这一行为链条。可以在不完全了解人体机能和工作原理的情况下，完成感知-运动行为。</w:t>
        </w:r>
      </w:ins>
    </w:p>
    <w:p w14:paraId="26C4CABA" w14:textId="77777777" w:rsidR="00FC032A" w:rsidRPr="00D710C4" w:rsidRDefault="00FC032A" w:rsidP="00FC032A">
      <w:pPr>
        <w:ind w:firstLine="420"/>
        <w:jc w:val="left"/>
        <w:rPr>
          <w:ins w:id="128" w:author="lsh" w:date="2019-06-17T17:09:00Z"/>
          <w:rFonts w:ascii="宋体" w:eastAsia="宋体" w:hAnsi="宋体"/>
          <w:bCs/>
          <w:color w:val="333333"/>
          <w:spacing w:val="-3"/>
          <w:kern w:val="0"/>
          <w:sz w:val="24"/>
          <w:szCs w:val="24"/>
        </w:rPr>
        <w:pPrChange w:id="129" w:author="lsh" w:date="2019-06-17T17:10:00Z">
          <w:pPr>
            <w:ind w:firstLine="420"/>
          </w:pPr>
        </w:pPrChange>
      </w:pPr>
      <w:ins w:id="130" w:author="lsh" w:date="2019-06-17T17:09:00Z">
        <w:r w:rsidRPr="00D710C4">
          <w:rPr>
            <w:rFonts w:ascii="宋体" w:eastAsia="宋体" w:hAnsi="宋体" w:hint="eastAsia"/>
            <w:bCs/>
            <w:color w:val="333333"/>
            <w:spacing w:val="-3"/>
            <w:kern w:val="0"/>
            <w:sz w:val="24"/>
            <w:szCs w:val="24"/>
          </w:rPr>
          <w:t>人机接口主要包括三部分：信号采集系统，信号处理系统和外部设备。</w:t>
        </w:r>
      </w:ins>
    </w:p>
    <w:p w14:paraId="66A200F5" w14:textId="77777777" w:rsidR="00FC032A" w:rsidRPr="00D710C4" w:rsidRDefault="00FC032A" w:rsidP="00FC032A">
      <w:pPr>
        <w:ind w:firstLine="420"/>
        <w:jc w:val="left"/>
        <w:rPr>
          <w:ins w:id="131" w:author="lsh" w:date="2019-06-17T17:09:00Z"/>
          <w:rFonts w:ascii="宋体" w:eastAsia="宋体" w:hAnsi="宋体" w:hint="eastAsia"/>
          <w:bCs/>
          <w:color w:val="333333"/>
          <w:spacing w:val="-3"/>
          <w:kern w:val="0"/>
          <w:sz w:val="24"/>
          <w:szCs w:val="24"/>
        </w:rPr>
        <w:pPrChange w:id="132" w:author="lsh" w:date="2019-06-17T17:10:00Z">
          <w:pPr>
            <w:ind w:firstLine="420"/>
          </w:pPr>
        </w:pPrChange>
      </w:pPr>
      <w:ins w:id="133" w:author="lsh" w:date="2019-06-17T17:09:00Z">
        <w:r w:rsidRPr="00D710C4">
          <w:rPr>
            <w:rFonts w:ascii="宋体" w:eastAsia="宋体" w:hAnsi="宋体" w:hint="eastAsia"/>
            <w:bCs/>
            <w:color w:val="333333"/>
            <w:spacing w:val="-3"/>
            <w:kern w:val="0"/>
            <w:sz w:val="24"/>
            <w:szCs w:val="24"/>
          </w:rPr>
          <w:t>信号采集系统需要收集大脑或外周神经系统的指令。在脑机接口中，其大体可分为非侵入式和侵入式两种。非侵入式中较多使用脑电图（EEG），同时还有脑磁图（MEG）和功能核磁成像（fMRI）等技术可以完成信号采集工作。EEG的优势在于信息量大、时间分辨率高、设备简单、操作方便等；而MEG和fMRI虽然可以采集到更为精细的信号，但由于设备昂贵且不易移动，目前没有被广泛运用在脑机接口中。侵入式是指穿过头骨的电极记录，包括单通道、多通道和阵列电极等，使用侵入式电极就更为准确，时间空间精度更高，但损伤难以避免。目前的信号采集系统采集到的数据量较少，如何尽可能方便、快捷地采集到更多有效数据是下一代系统的重要命题。采集外周神经系统的信号较为方便，利用简单的电极即可采集到肌电、心电的信号。</w:t>
        </w:r>
      </w:ins>
    </w:p>
    <w:p w14:paraId="700BAA77" w14:textId="77777777" w:rsidR="00FC032A" w:rsidRPr="00D710C4" w:rsidRDefault="00FC032A" w:rsidP="00FC032A">
      <w:pPr>
        <w:ind w:firstLine="420"/>
        <w:jc w:val="left"/>
        <w:rPr>
          <w:ins w:id="134" w:author="lsh" w:date="2019-06-17T17:09:00Z"/>
          <w:rFonts w:ascii="宋体" w:eastAsia="宋体" w:hAnsi="宋体"/>
          <w:bCs/>
          <w:color w:val="333333"/>
          <w:spacing w:val="-3"/>
          <w:kern w:val="0"/>
          <w:sz w:val="24"/>
          <w:szCs w:val="24"/>
        </w:rPr>
        <w:pPrChange w:id="135" w:author="lsh" w:date="2019-06-17T17:10:00Z">
          <w:pPr>
            <w:ind w:firstLine="420"/>
          </w:pPr>
        </w:pPrChange>
      </w:pPr>
      <w:ins w:id="136" w:author="lsh" w:date="2019-06-17T17:09:00Z">
        <w:r w:rsidRPr="00D710C4">
          <w:rPr>
            <w:rFonts w:ascii="宋体" w:eastAsia="宋体" w:hAnsi="宋体" w:hint="eastAsia"/>
            <w:bCs/>
            <w:color w:val="333333"/>
            <w:spacing w:val="-3"/>
            <w:kern w:val="0"/>
            <w:sz w:val="24"/>
            <w:szCs w:val="24"/>
          </w:rPr>
          <w:t>信号处理是人机接口中的重要部分，是人和硬件进行沟通的“翻译官”。信号处理系统可以将采集到的神经信号“翻译”成指令，如将大脑想要运动时的神经信号翻译成对应的运动指令。信号处理可以分为特征分析和刺激模拟，特征分析模块完成神经信号的解码，利用空间滤波、波谱分析等方式提取神经信号对应的特征模式。在解码大脑想法后，刺激模拟模块将指令根据下游外部设备进行刺激编码，如机械手的具体运动参数。信号处理模块是每个人机系统的核心部分，信号处理的优劣关系到实施效果的准确性和同步性。</w:t>
        </w:r>
      </w:ins>
    </w:p>
    <w:p w14:paraId="0A9793EA" w14:textId="77777777" w:rsidR="00FC032A" w:rsidRPr="00D710C4" w:rsidRDefault="00FC032A" w:rsidP="00FC032A">
      <w:pPr>
        <w:ind w:firstLine="420"/>
        <w:jc w:val="left"/>
        <w:rPr>
          <w:ins w:id="137" w:author="lsh" w:date="2019-06-17T17:09:00Z"/>
          <w:rFonts w:ascii="宋体" w:eastAsia="宋体" w:hAnsi="宋体"/>
          <w:bCs/>
          <w:color w:val="333333"/>
          <w:spacing w:val="-3"/>
          <w:kern w:val="0"/>
          <w:sz w:val="24"/>
          <w:szCs w:val="24"/>
        </w:rPr>
        <w:pPrChange w:id="138" w:author="lsh" w:date="2019-06-17T17:10:00Z">
          <w:pPr>
            <w:ind w:firstLine="420"/>
          </w:pPr>
        </w:pPrChange>
      </w:pPr>
      <w:ins w:id="139" w:author="lsh" w:date="2019-06-17T17:09:00Z">
        <w:r w:rsidRPr="00D710C4">
          <w:rPr>
            <w:rFonts w:ascii="宋体" w:eastAsia="宋体" w:hAnsi="宋体" w:hint="eastAsia"/>
            <w:bCs/>
            <w:color w:val="333333"/>
            <w:spacing w:val="-3"/>
            <w:kern w:val="0"/>
            <w:sz w:val="24"/>
            <w:szCs w:val="24"/>
          </w:rPr>
          <w:t>外部设备是指行使功能的终端设备。不同的任务需求会对应不同的输出终端设备，例如可以控制光标的显示屏，可以移动的轮椅，也可以是更为复杂的神经假肢等。</w:t>
        </w:r>
      </w:ins>
    </w:p>
    <w:p w14:paraId="74123512" w14:textId="77777777" w:rsidR="00FC032A" w:rsidRPr="00D710C4" w:rsidRDefault="00FC032A" w:rsidP="00FC032A">
      <w:pPr>
        <w:ind w:firstLine="420"/>
        <w:jc w:val="left"/>
        <w:rPr>
          <w:ins w:id="140" w:author="lsh" w:date="2019-06-17T17:09:00Z"/>
          <w:rFonts w:ascii="宋体" w:eastAsia="宋体" w:hAnsi="宋体"/>
          <w:bCs/>
          <w:color w:val="333333"/>
          <w:spacing w:val="-3"/>
          <w:kern w:val="0"/>
          <w:sz w:val="24"/>
          <w:szCs w:val="24"/>
        </w:rPr>
        <w:pPrChange w:id="141" w:author="lsh" w:date="2019-06-17T17:10:00Z">
          <w:pPr>
            <w:ind w:firstLine="420"/>
          </w:pPr>
        </w:pPrChange>
      </w:pPr>
      <w:ins w:id="142" w:author="lsh" w:date="2019-06-17T17:09:00Z">
        <w:r w:rsidRPr="00D710C4">
          <w:rPr>
            <w:rFonts w:ascii="宋体" w:eastAsia="宋体" w:hAnsi="宋体" w:hint="eastAsia"/>
            <w:bCs/>
            <w:color w:val="333333"/>
            <w:spacing w:val="-3"/>
            <w:kern w:val="0"/>
            <w:sz w:val="24"/>
            <w:szCs w:val="24"/>
          </w:rPr>
          <w:t>利用人机接口，我们可以开发出许多应用，例如能让瘫痪病人康复的神经假肢，能答复提高人类运动能力的机械外骨骼等。</w:t>
        </w:r>
      </w:ins>
    </w:p>
    <w:p w14:paraId="47481A11" w14:textId="77777777" w:rsidR="00FC032A" w:rsidRDefault="00FC032A" w:rsidP="00FC032A">
      <w:pPr>
        <w:widowControl/>
        <w:jc w:val="left"/>
        <w:rPr>
          <w:ins w:id="143" w:author="lsh" w:date="2019-06-17T17:10:00Z"/>
          <w:rFonts w:ascii="宋体" w:eastAsia="宋体" w:hAnsi="宋体"/>
          <w:bCs/>
          <w:color w:val="333333"/>
          <w:spacing w:val="-3"/>
          <w:kern w:val="0"/>
          <w:sz w:val="24"/>
          <w:szCs w:val="24"/>
        </w:rPr>
        <w:pPrChange w:id="144" w:author="lsh" w:date="2019-06-17T17:10:00Z">
          <w:pPr>
            <w:widowControl/>
            <w:jc w:val="center"/>
          </w:pPr>
        </w:pPrChange>
      </w:pPr>
      <w:ins w:id="145" w:author="lsh" w:date="2019-06-17T17:09:00Z">
        <w:r w:rsidRPr="00D710C4">
          <w:rPr>
            <w:rFonts w:ascii="宋体" w:eastAsia="宋体" w:hAnsi="宋体" w:hint="eastAsia"/>
            <w:bCs/>
            <w:color w:val="333333"/>
            <w:spacing w:val="-3"/>
            <w:kern w:val="0"/>
            <w:sz w:val="24"/>
            <w:szCs w:val="24"/>
          </w:rPr>
          <w:t>本实验利用简单的人机交互系统，完成肌电信号的采集、解码，并将解码出的信号传输到灯上，实现利用肌电控制电灯的人机接口。</w:t>
        </w:r>
      </w:ins>
    </w:p>
    <w:p w14:paraId="51666987" w14:textId="5C65C51F" w:rsidR="00BC2F50" w:rsidDel="00FC032A" w:rsidRDefault="00BC2F50" w:rsidP="00FC032A">
      <w:pPr>
        <w:widowControl/>
        <w:jc w:val="center"/>
        <w:rPr>
          <w:ins w:id="146" w:author="Jinze Xie" w:date="2019-06-14T17:46:00Z"/>
          <w:del w:id="147" w:author="lsh" w:date="2019-06-17T17:09:00Z"/>
          <w:rFonts w:asciiTheme="majorEastAsia" w:eastAsiaTheme="majorEastAsia" w:hAnsiTheme="majorEastAsia"/>
          <w:b/>
          <w:sz w:val="44"/>
          <w:szCs w:val="44"/>
        </w:rPr>
      </w:pPr>
      <w:ins w:id="148" w:author="Jinze Xie" w:date="2019-06-14T17:42:00Z">
        <w:del w:id="149" w:author="lsh" w:date="2019-06-17T17:09:00Z">
          <w:r w:rsidRPr="00BC2F50" w:rsidDel="00FC032A">
            <w:rPr>
              <w:rFonts w:asciiTheme="majorEastAsia" w:eastAsiaTheme="majorEastAsia" w:hAnsiTheme="majorEastAsia" w:hint="eastAsia"/>
              <w:b/>
              <w:sz w:val="44"/>
              <w:szCs w:val="44"/>
              <w:rPrChange w:id="150" w:author="Jinze Xie" w:date="2019-06-14T17:43:00Z">
                <w:rPr>
                  <w:rFonts w:hint="eastAsia"/>
                </w:rPr>
              </w:rPrChange>
            </w:rPr>
            <w:delText>肌电点灯</w:delText>
          </w:r>
        </w:del>
      </w:ins>
      <w:ins w:id="151" w:author="Jinze Xie" w:date="2019-06-14T17:45:00Z">
        <w:del w:id="152" w:author="lsh" w:date="2019-06-17T17:09:00Z">
          <w:r w:rsidDel="00FC032A">
            <w:rPr>
              <w:rFonts w:asciiTheme="majorEastAsia" w:eastAsiaTheme="majorEastAsia" w:hAnsiTheme="majorEastAsia" w:hint="eastAsia"/>
              <w:b/>
              <w:sz w:val="44"/>
              <w:szCs w:val="44"/>
            </w:rPr>
            <w:delText xml:space="preserve"> &amp;</w:delText>
          </w:r>
          <w:r w:rsidDel="00FC032A">
            <w:rPr>
              <w:rFonts w:asciiTheme="majorEastAsia" w:eastAsiaTheme="majorEastAsia" w:hAnsiTheme="majorEastAsia"/>
              <w:b/>
              <w:sz w:val="44"/>
              <w:szCs w:val="44"/>
            </w:rPr>
            <w:delText xml:space="preserve"> </w:delText>
          </w:r>
        </w:del>
      </w:ins>
      <w:ins w:id="153" w:author="Jinze Xie" w:date="2019-06-14T17:42:00Z">
        <w:del w:id="154" w:author="lsh" w:date="2019-06-17T17:09:00Z">
          <w:r w:rsidRPr="00BC2F50" w:rsidDel="00FC032A">
            <w:rPr>
              <w:rFonts w:asciiTheme="majorEastAsia" w:eastAsiaTheme="majorEastAsia" w:hAnsiTheme="majorEastAsia" w:hint="eastAsia"/>
              <w:b/>
              <w:sz w:val="44"/>
              <w:szCs w:val="44"/>
              <w:rPrChange w:id="155" w:author="Jinze Xie" w:date="2019-06-14T17:43:00Z">
                <w:rPr>
                  <w:rFonts w:hint="eastAsia"/>
                </w:rPr>
              </w:rPrChange>
            </w:rPr>
            <w:delText>肌</w:delText>
          </w:r>
        </w:del>
      </w:ins>
      <w:ins w:id="156" w:author="Jinze Xie" w:date="2019-06-14T17:45:00Z">
        <w:del w:id="157" w:author="lsh" w:date="2019-06-17T17:09:00Z">
          <w:r w:rsidDel="00FC032A">
            <w:rPr>
              <w:rFonts w:asciiTheme="majorEastAsia" w:eastAsiaTheme="majorEastAsia" w:hAnsiTheme="majorEastAsia" w:hint="eastAsia"/>
              <w:b/>
              <w:sz w:val="44"/>
              <w:szCs w:val="44"/>
            </w:rPr>
            <w:delText>电</w:delText>
          </w:r>
        </w:del>
      </w:ins>
      <w:ins w:id="158" w:author="Jinze Xie" w:date="2019-06-14T17:42:00Z">
        <w:del w:id="159" w:author="lsh" w:date="2019-06-17T17:09:00Z">
          <w:r w:rsidRPr="00BC2F50" w:rsidDel="00FC032A">
            <w:rPr>
              <w:rFonts w:asciiTheme="majorEastAsia" w:eastAsiaTheme="majorEastAsia" w:hAnsiTheme="majorEastAsia" w:hint="eastAsia"/>
              <w:b/>
              <w:sz w:val="44"/>
              <w:szCs w:val="44"/>
              <w:rPrChange w:id="160" w:author="Jinze Xie" w:date="2019-06-14T17:43:00Z">
                <w:rPr>
                  <w:rFonts w:hint="eastAsia"/>
                </w:rPr>
              </w:rPrChange>
            </w:rPr>
            <w:delText>控制肌肉</w:delText>
          </w:r>
        </w:del>
      </w:ins>
    </w:p>
    <w:p w14:paraId="60EB52C2" w14:textId="109E6C47" w:rsidR="00BC2F50" w:rsidDel="00FC032A" w:rsidRDefault="00BC2F50" w:rsidP="00BC2F50">
      <w:pPr>
        <w:pStyle w:val="ad"/>
        <w:spacing w:before="26"/>
        <w:rPr>
          <w:ins w:id="161" w:author="Jinze Xie" w:date="2019-06-14T17:46:00Z"/>
          <w:del w:id="162" w:author="lsh" w:date="2019-06-17T17:09:00Z"/>
          <w:lang w:eastAsia="zh-CN"/>
        </w:rPr>
      </w:pPr>
      <w:commentRangeStart w:id="163"/>
      <w:ins w:id="164" w:author="Jinze Xie" w:date="2019-06-14T17:46:00Z">
        <w:del w:id="165" w:author="lsh" w:date="2019-06-17T17:09:00Z">
          <w:r w:rsidDel="00FC032A">
            <w:rPr>
              <w:lang w:eastAsia="zh-CN"/>
            </w:rPr>
            <w:delText>【背景知识】</w:delText>
          </w:r>
        </w:del>
      </w:ins>
      <w:commentRangeEnd w:id="163"/>
      <w:del w:id="166" w:author="lsh" w:date="2019-06-17T17:09:00Z">
        <w:r w:rsidR="00B659E0" w:rsidDel="00FC032A">
          <w:rPr>
            <w:rStyle w:val="af1"/>
            <w:rFonts w:asciiTheme="minorHAnsi" w:eastAsiaTheme="minorEastAsia" w:hAnsiTheme="minorHAnsi"/>
            <w:kern w:val="2"/>
            <w:lang w:eastAsia="zh-CN"/>
          </w:rPr>
          <w:commentReference w:id="163"/>
        </w:r>
      </w:del>
    </w:p>
    <w:p w14:paraId="3ED2B9D6" w14:textId="28ACA8ED" w:rsidR="00BC2F50" w:rsidDel="00FC032A" w:rsidRDefault="00BC2F50" w:rsidP="00BC2F50">
      <w:pPr>
        <w:spacing w:before="5"/>
        <w:rPr>
          <w:ins w:id="167" w:author="Jinze Xie" w:date="2019-06-14T17:46:00Z"/>
          <w:del w:id="168" w:author="lsh" w:date="2019-06-17T17:09:00Z"/>
          <w:rFonts w:ascii="宋体" w:eastAsia="宋体" w:hAnsi="宋体" w:cs="宋体"/>
          <w:sz w:val="27"/>
          <w:szCs w:val="27"/>
        </w:rPr>
      </w:pPr>
    </w:p>
    <w:p w14:paraId="35302D05" w14:textId="49F8BCF5" w:rsidR="005E3FD8" w:rsidDel="00FC032A" w:rsidRDefault="005E3FD8">
      <w:pPr>
        <w:ind w:firstLine="420"/>
        <w:rPr>
          <w:ins w:id="169" w:author="Xie Jinze" w:date="2019-06-17T15:58:00Z"/>
          <w:del w:id="170" w:author="lsh" w:date="2019-06-17T17:09:00Z"/>
          <w:rFonts w:ascii="宋体" w:eastAsia="宋体" w:hAnsi="宋体"/>
          <w:color w:val="333333"/>
          <w:spacing w:val="-3"/>
          <w:kern w:val="0"/>
          <w:sz w:val="24"/>
          <w:szCs w:val="24"/>
        </w:rPr>
      </w:pPr>
      <w:ins w:id="171" w:author="Jinze Xie" w:date="2019-06-15T14:29:00Z">
        <w:del w:id="172" w:author="lsh" w:date="2019-06-17T17:09:00Z">
          <w:r w:rsidRPr="00124108" w:rsidDel="00FC032A">
            <w:rPr>
              <w:rFonts w:ascii="宋体" w:eastAsia="宋体" w:hAnsi="宋体" w:hint="eastAsia"/>
              <w:b/>
              <w:color w:val="333333"/>
              <w:spacing w:val="-3"/>
              <w:kern w:val="0"/>
              <w:sz w:val="24"/>
              <w:szCs w:val="24"/>
              <w:rPrChange w:id="173" w:author="Xie Jinze" w:date="2019-06-17T15:59:00Z">
                <w:rPr>
                  <w:rFonts w:ascii="宋体" w:eastAsia="宋体" w:hAnsi="宋体" w:hint="eastAsia"/>
                  <w:color w:val="333333"/>
                  <w:spacing w:val="-3"/>
                  <w:kern w:val="0"/>
                  <w:sz w:val="24"/>
                  <w:szCs w:val="24"/>
                </w:rPr>
              </w:rPrChange>
            </w:rPr>
            <w:delText>脑机接口</w:delText>
          </w:r>
        </w:del>
      </w:ins>
      <w:ins w:id="174" w:author="Xie Jinze" w:date="2019-06-17T15:58:00Z">
        <w:del w:id="175" w:author="lsh" w:date="2019-06-17T17:09:00Z">
          <w:r w:rsidR="00F2533C" w:rsidRPr="00124108" w:rsidDel="00FC032A">
            <w:rPr>
              <w:rFonts w:ascii="宋体" w:eastAsia="宋体" w:hAnsi="宋体" w:hint="eastAsia"/>
              <w:b/>
              <w:color w:val="333333"/>
              <w:spacing w:val="-3"/>
              <w:kern w:val="0"/>
              <w:sz w:val="24"/>
              <w:szCs w:val="24"/>
              <w:rPrChange w:id="176" w:author="Xie Jinze" w:date="2019-06-17T15:59:00Z">
                <w:rPr>
                  <w:rFonts w:ascii="宋体" w:eastAsia="宋体" w:hAnsi="宋体" w:hint="eastAsia"/>
                  <w:color w:val="333333"/>
                  <w:spacing w:val="-3"/>
                  <w:kern w:val="0"/>
                  <w:sz w:val="24"/>
                  <w:szCs w:val="24"/>
                </w:rPr>
              </w:rPrChange>
            </w:rPr>
            <w:delText>人机接口</w:delText>
          </w:r>
        </w:del>
      </w:ins>
      <w:ins w:id="177" w:author="Jinze Xie" w:date="2019-06-15T14:29:00Z">
        <w:del w:id="178" w:author="lsh" w:date="2019-06-17T17:09:00Z">
          <w:r w:rsidRPr="005E3FD8" w:rsidDel="00FC032A">
            <w:rPr>
              <w:rFonts w:ascii="宋体" w:eastAsia="宋体" w:hAnsi="宋体" w:hint="eastAsia"/>
              <w:color w:val="333333"/>
              <w:spacing w:val="-3"/>
              <w:kern w:val="0"/>
              <w:sz w:val="24"/>
              <w:szCs w:val="24"/>
            </w:rPr>
            <w:delText>是直接在大脑</w:delText>
          </w:r>
        </w:del>
      </w:ins>
      <w:ins w:id="179" w:author="Xie Jinze" w:date="2019-06-17T15:58:00Z">
        <w:del w:id="180" w:author="lsh" w:date="2019-06-17T17:09:00Z">
          <w:r w:rsidR="00F2533C" w:rsidDel="00FC032A">
            <w:rPr>
              <w:rFonts w:ascii="宋体" w:eastAsia="宋体" w:hAnsi="宋体" w:hint="eastAsia"/>
              <w:color w:val="333333"/>
              <w:spacing w:val="-3"/>
              <w:kern w:val="0"/>
              <w:sz w:val="24"/>
              <w:szCs w:val="24"/>
            </w:rPr>
            <w:delText>人体</w:delText>
          </w:r>
        </w:del>
      </w:ins>
      <w:ins w:id="181" w:author="Jinze Xie" w:date="2019-06-15T14:29:00Z">
        <w:del w:id="182" w:author="lsh" w:date="2019-06-17T17:09:00Z">
          <w:r w:rsidRPr="005E3FD8" w:rsidDel="00FC032A">
            <w:rPr>
              <w:rFonts w:ascii="宋体" w:eastAsia="宋体" w:hAnsi="宋体" w:hint="eastAsia"/>
              <w:color w:val="333333"/>
              <w:spacing w:val="-3"/>
              <w:kern w:val="0"/>
              <w:sz w:val="24"/>
              <w:szCs w:val="24"/>
            </w:rPr>
            <w:delText>和电子设备之间建立起交流控制通道，从工程学的角度重新构建“信息输入-运算-输出”这一个行为链条，其中大脑</w:delText>
          </w:r>
        </w:del>
      </w:ins>
      <w:ins w:id="183" w:author="Xie Jinze" w:date="2019-06-17T15:58:00Z">
        <w:del w:id="184" w:author="lsh" w:date="2019-06-17T17:09:00Z">
          <w:r w:rsidR="00F2533C" w:rsidDel="00FC032A">
            <w:rPr>
              <w:rFonts w:ascii="宋体" w:eastAsia="宋体" w:hAnsi="宋体" w:hint="eastAsia"/>
              <w:color w:val="333333"/>
              <w:spacing w:val="-3"/>
              <w:kern w:val="0"/>
              <w:sz w:val="24"/>
              <w:szCs w:val="24"/>
            </w:rPr>
            <w:delText>人体</w:delText>
          </w:r>
        </w:del>
      </w:ins>
      <w:ins w:id="185" w:author="Jinze Xie" w:date="2019-06-15T14:29:00Z">
        <w:del w:id="186" w:author="lsh" w:date="2019-06-17T17:09:00Z">
          <w:r w:rsidRPr="005E3FD8" w:rsidDel="00FC032A">
            <w:rPr>
              <w:rFonts w:ascii="宋体" w:eastAsia="宋体" w:hAnsi="宋体" w:hint="eastAsia"/>
              <w:color w:val="333333"/>
              <w:spacing w:val="-3"/>
              <w:kern w:val="0"/>
              <w:sz w:val="24"/>
              <w:szCs w:val="24"/>
            </w:rPr>
            <w:delText>作为中央处理器，类似黑箱，在不完全了解大脑</w:delText>
          </w:r>
        </w:del>
      </w:ins>
      <w:ins w:id="187" w:author="Xie Jinze" w:date="2019-06-17T15:58:00Z">
        <w:del w:id="188" w:author="lsh" w:date="2019-06-17T17:09:00Z">
          <w:r w:rsidR="00F2533C" w:rsidDel="00FC032A">
            <w:rPr>
              <w:rFonts w:ascii="宋体" w:eastAsia="宋体" w:hAnsi="宋体" w:hint="eastAsia"/>
              <w:color w:val="333333"/>
              <w:spacing w:val="-3"/>
              <w:kern w:val="0"/>
              <w:sz w:val="24"/>
              <w:szCs w:val="24"/>
            </w:rPr>
            <w:delText>人体</w:delText>
          </w:r>
        </w:del>
      </w:ins>
      <w:ins w:id="189" w:author="Jinze Xie" w:date="2019-06-15T14:29:00Z">
        <w:del w:id="190" w:author="lsh" w:date="2019-06-17T17:09:00Z">
          <w:r w:rsidRPr="005E3FD8" w:rsidDel="00FC032A">
            <w:rPr>
              <w:rFonts w:ascii="宋体" w:eastAsia="宋体" w:hAnsi="宋体" w:hint="eastAsia"/>
              <w:color w:val="333333"/>
              <w:spacing w:val="-3"/>
              <w:kern w:val="0"/>
              <w:sz w:val="24"/>
              <w:szCs w:val="24"/>
            </w:rPr>
            <w:delText>机能和工作原理的情况下，完成感知-运动行为。</w:delText>
          </w:r>
        </w:del>
      </w:ins>
    </w:p>
    <w:p w14:paraId="143BF056" w14:textId="101E6E10" w:rsidR="00F2533C" w:rsidRPr="00F2533C" w:rsidDel="00FC032A" w:rsidRDefault="00F2533C">
      <w:pPr>
        <w:ind w:firstLine="420"/>
        <w:rPr>
          <w:ins w:id="191" w:author="Jinze Xie" w:date="2019-06-15T14:29:00Z"/>
          <w:del w:id="192" w:author="lsh" w:date="2019-06-17T17:09:00Z"/>
          <w:rFonts w:ascii="宋体" w:eastAsia="宋体" w:hAnsi="宋体"/>
          <w:color w:val="333333"/>
          <w:spacing w:val="-3"/>
          <w:kern w:val="0"/>
          <w:sz w:val="24"/>
          <w:szCs w:val="24"/>
        </w:rPr>
        <w:pPrChange w:id="193" w:author="Jinze Xie" w:date="2019-06-15T14:29:00Z">
          <w:pPr/>
        </w:pPrChange>
      </w:pPr>
      <w:ins w:id="194" w:author="Xie Jinze" w:date="2019-06-17T15:58:00Z">
        <w:del w:id="195" w:author="lsh" w:date="2019-06-17T17:09:00Z">
          <w:r w:rsidDel="00FC032A">
            <w:rPr>
              <w:rFonts w:ascii="宋体" w:eastAsia="宋体" w:hAnsi="宋体" w:hint="eastAsia"/>
              <w:color w:val="333333"/>
              <w:spacing w:val="-3"/>
              <w:kern w:val="0"/>
              <w:sz w:val="24"/>
              <w:szCs w:val="24"/>
            </w:rPr>
            <w:delText>下面以</w:delText>
          </w:r>
        </w:del>
      </w:ins>
      <w:ins w:id="196" w:author="Xie Jinze" w:date="2019-06-17T15:59:00Z">
        <w:del w:id="197" w:author="lsh" w:date="2019-06-17T17:09:00Z">
          <w:r w:rsidRPr="00124108" w:rsidDel="00FC032A">
            <w:rPr>
              <w:rFonts w:ascii="宋体" w:eastAsia="宋体" w:hAnsi="宋体" w:hint="eastAsia"/>
              <w:b/>
              <w:color w:val="333333"/>
              <w:spacing w:val="-3"/>
              <w:kern w:val="0"/>
              <w:sz w:val="24"/>
              <w:szCs w:val="24"/>
              <w:rPrChange w:id="198" w:author="Xie Jinze" w:date="2019-06-17T15:59:00Z">
                <w:rPr>
                  <w:rFonts w:ascii="宋体" w:eastAsia="宋体" w:hAnsi="宋体" w:hint="eastAsia"/>
                  <w:color w:val="333333"/>
                  <w:spacing w:val="-3"/>
                  <w:kern w:val="0"/>
                  <w:sz w:val="24"/>
                  <w:szCs w:val="24"/>
                </w:rPr>
              </w:rPrChange>
            </w:rPr>
            <w:delText>脑机接口</w:delText>
          </w:r>
          <w:r w:rsidDel="00FC032A">
            <w:rPr>
              <w:rFonts w:ascii="宋体" w:eastAsia="宋体" w:hAnsi="宋体" w:hint="eastAsia"/>
              <w:color w:val="333333"/>
              <w:spacing w:val="-3"/>
              <w:kern w:val="0"/>
              <w:sz w:val="24"/>
              <w:szCs w:val="24"/>
            </w:rPr>
            <w:delText>为例对</w:delText>
          </w:r>
          <w:r w:rsidRPr="00124108" w:rsidDel="00FC032A">
            <w:rPr>
              <w:rFonts w:ascii="宋体" w:eastAsia="宋体" w:hAnsi="宋体" w:hint="eastAsia"/>
              <w:b/>
              <w:color w:val="333333"/>
              <w:spacing w:val="-3"/>
              <w:kern w:val="0"/>
              <w:sz w:val="24"/>
              <w:szCs w:val="24"/>
              <w:rPrChange w:id="199" w:author="Xie Jinze" w:date="2019-06-17T15:59:00Z">
                <w:rPr>
                  <w:rFonts w:ascii="宋体" w:eastAsia="宋体" w:hAnsi="宋体" w:hint="eastAsia"/>
                  <w:color w:val="333333"/>
                  <w:spacing w:val="-3"/>
                  <w:kern w:val="0"/>
                  <w:sz w:val="24"/>
                  <w:szCs w:val="24"/>
                </w:rPr>
              </w:rPrChange>
            </w:rPr>
            <w:delText>人机接口</w:delText>
          </w:r>
          <w:r w:rsidDel="00FC032A">
            <w:rPr>
              <w:rFonts w:ascii="宋体" w:eastAsia="宋体" w:hAnsi="宋体" w:hint="eastAsia"/>
              <w:color w:val="333333"/>
              <w:spacing w:val="-3"/>
              <w:kern w:val="0"/>
              <w:sz w:val="24"/>
              <w:szCs w:val="24"/>
            </w:rPr>
            <w:delText>进行简单介绍。</w:delText>
          </w:r>
        </w:del>
      </w:ins>
    </w:p>
    <w:p w14:paraId="5A7FCCB6" w14:textId="67C8D23D" w:rsidR="005E3FD8" w:rsidRPr="005E3FD8" w:rsidDel="00FC032A" w:rsidRDefault="005E3FD8">
      <w:pPr>
        <w:ind w:firstLine="420"/>
        <w:rPr>
          <w:ins w:id="200" w:author="Jinze Xie" w:date="2019-06-15T14:29:00Z"/>
          <w:del w:id="201" w:author="lsh" w:date="2019-06-17T17:09:00Z"/>
          <w:rFonts w:ascii="宋体" w:eastAsia="宋体" w:hAnsi="宋体"/>
          <w:color w:val="333333"/>
          <w:spacing w:val="-3"/>
          <w:kern w:val="0"/>
          <w:sz w:val="24"/>
          <w:szCs w:val="24"/>
        </w:rPr>
        <w:pPrChange w:id="202" w:author="Jinze Xie" w:date="2019-06-15T14:29:00Z">
          <w:pPr/>
        </w:pPrChange>
      </w:pPr>
      <w:ins w:id="203" w:author="Jinze Xie" w:date="2019-06-15T14:29:00Z">
        <w:del w:id="204" w:author="lsh" w:date="2019-06-17T17:09:00Z">
          <w:r w:rsidRPr="005E3FD8" w:rsidDel="00FC032A">
            <w:rPr>
              <w:rFonts w:ascii="宋体" w:eastAsia="宋体" w:hAnsi="宋体" w:hint="eastAsia"/>
              <w:color w:val="333333"/>
              <w:spacing w:val="-3"/>
              <w:kern w:val="0"/>
              <w:sz w:val="24"/>
              <w:szCs w:val="24"/>
            </w:rPr>
            <w:delText>脑机交互系统主要包括三项：</w:delText>
          </w:r>
          <w:r w:rsidRPr="002C58E3" w:rsidDel="00FC032A">
            <w:rPr>
              <w:rFonts w:ascii="宋体" w:eastAsia="宋体" w:hAnsi="宋体" w:hint="eastAsia"/>
              <w:b/>
              <w:bCs/>
              <w:color w:val="333333"/>
              <w:spacing w:val="-3"/>
              <w:kern w:val="0"/>
              <w:sz w:val="24"/>
              <w:szCs w:val="24"/>
              <w:rPrChange w:id="205" w:author="Jinze Xie" w:date="2019-06-15T14:30:00Z">
                <w:rPr>
                  <w:rFonts w:ascii="宋体" w:eastAsia="宋体" w:hAnsi="宋体" w:hint="eastAsia"/>
                  <w:color w:val="333333"/>
                  <w:spacing w:val="-3"/>
                  <w:kern w:val="0"/>
                  <w:sz w:val="24"/>
                  <w:szCs w:val="24"/>
                </w:rPr>
              </w:rPrChange>
            </w:rPr>
            <w:delText>信号采集</w:delText>
          </w:r>
          <w:r w:rsidRPr="005E3FD8" w:rsidDel="00FC032A">
            <w:rPr>
              <w:rFonts w:ascii="宋体" w:eastAsia="宋体" w:hAnsi="宋体" w:hint="eastAsia"/>
              <w:color w:val="333333"/>
              <w:spacing w:val="-3"/>
              <w:kern w:val="0"/>
              <w:sz w:val="24"/>
              <w:szCs w:val="24"/>
            </w:rPr>
            <w:delText>，</w:delText>
          </w:r>
          <w:r w:rsidRPr="002C58E3" w:rsidDel="00FC032A">
            <w:rPr>
              <w:rFonts w:ascii="宋体" w:eastAsia="宋体" w:hAnsi="宋体" w:hint="eastAsia"/>
              <w:b/>
              <w:bCs/>
              <w:color w:val="333333"/>
              <w:spacing w:val="-3"/>
              <w:kern w:val="0"/>
              <w:sz w:val="24"/>
              <w:szCs w:val="24"/>
              <w:rPrChange w:id="206" w:author="Jinze Xie" w:date="2019-06-15T14:30:00Z">
                <w:rPr>
                  <w:rFonts w:ascii="宋体" w:eastAsia="宋体" w:hAnsi="宋体" w:hint="eastAsia"/>
                  <w:color w:val="333333"/>
                  <w:spacing w:val="-3"/>
                  <w:kern w:val="0"/>
                  <w:sz w:val="24"/>
                  <w:szCs w:val="24"/>
                </w:rPr>
              </w:rPrChange>
            </w:rPr>
            <w:delText>信号处理</w:delText>
          </w:r>
          <w:r w:rsidRPr="005E3FD8" w:rsidDel="00FC032A">
            <w:rPr>
              <w:rFonts w:ascii="宋体" w:eastAsia="宋体" w:hAnsi="宋体" w:hint="eastAsia"/>
              <w:color w:val="333333"/>
              <w:spacing w:val="-3"/>
              <w:kern w:val="0"/>
              <w:sz w:val="24"/>
              <w:szCs w:val="24"/>
            </w:rPr>
            <w:delText>，和</w:delText>
          </w:r>
          <w:r w:rsidRPr="002C58E3" w:rsidDel="00FC032A">
            <w:rPr>
              <w:rFonts w:ascii="宋体" w:eastAsia="宋体" w:hAnsi="宋体" w:hint="eastAsia"/>
              <w:b/>
              <w:bCs/>
              <w:color w:val="333333"/>
              <w:spacing w:val="-3"/>
              <w:kern w:val="0"/>
              <w:sz w:val="24"/>
              <w:szCs w:val="24"/>
              <w:rPrChange w:id="207" w:author="Jinze Xie" w:date="2019-06-15T14:30:00Z">
                <w:rPr>
                  <w:rFonts w:ascii="宋体" w:eastAsia="宋体" w:hAnsi="宋体" w:hint="eastAsia"/>
                  <w:color w:val="333333"/>
                  <w:spacing w:val="-3"/>
                  <w:kern w:val="0"/>
                  <w:sz w:val="24"/>
                  <w:szCs w:val="24"/>
                </w:rPr>
              </w:rPrChange>
            </w:rPr>
            <w:delText>外部设备</w:delText>
          </w:r>
          <w:r w:rsidRPr="005E3FD8" w:rsidDel="00FC032A">
            <w:rPr>
              <w:rFonts w:ascii="宋体" w:eastAsia="宋体" w:hAnsi="宋体" w:hint="eastAsia"/>
              <w:color w:val="333333"/>
              <w:spacing w:val="-3"/>
              <w:kern w:val="0"/>
              <w:sz w:val="24"/>
              <w:szCs w:val="24"/>
            </w:rPr>
            <w:delText>。</w:delText>
          </w:r>
        </w:del>
      </w:ins>
    </w:p>
    <w:p w14:paraId="73DD482B" w14:textId="187A1DC1" w:rsidR="005E3FD8" w:rsidRPr="005E3FD8" w:rsidDel="00FC032A" w:rsidRDefault="005E3FD8">
      <w:pPr>
        <w:ind w:firstLine="420"/>
        <w:rPr>
          <w:ins w:id="208" w:author="Jinze Xie" w:date="2019-06-15T14:29:00Z"/>
          <w:del w:id="209" w:author="lsh" w:date="2019-06-17T17:09:00Z"/>
          <w:rFonts w:ascii="宋体" w:eastAsia="宋体" w:hAnsi="宋体"/>
          <w:color w:val="333333"/>
          <w:spacing w:val="-3"/>
          <w:kern w:val="0"/>
          <w:sz w:val="24"/>
          <w:szCs w:val="24"/>
        </w:rPr>
        <w:pPrChange w:id="210" w:author="Jinze Xie" w:date="2019-06-15T14:29:00Z">
          <w:pPr/>
        </w:pPrChange>
      </w:pPr>
      <w:ins w:id="211" w:author="Jinze Xie" w:date="2019-06-15T14:29:00Z">
        <w:del w:id="212" w:author="lsh" w:date="2019-06-17T17:09:00Z">
          <w:r w:rsidRPr="002C58E3" w:rsidDel="00FC032A">
            <w:rPr>
              <w:rFonts w:ascii="宋体" w:eastAsia="宋体" w:hAnsi="宋体" w:hint="eastAsia"/>
              <w:b/>
              <w:bCs/>
              <w:color w:val="333333"/>
              <w:spacing w:val="-3"/>
              <w:kern w:val="0"/>
              <w:sz w:val="24"/>
              <w:szCs w:val="24"/>
              <w:rPrChange w:id="213" w:author="Jinze Xie" w:date="2019-06-15T14:30:00Z">
                <w:rPr>
                  <w:rFonts w:ascii="宋体" w:eastAsia="宋体" w:hAnsi="宋体" w:hint="eastAsia"/>
                  <w:color w:val="333333"/>
                  <w:spacing w:val="-3"/>
                  <w:kern w:val="0"/>
                  <w:sz w:val="24"/>
                  <w:szCs w:val="24"/>
                </w:rPr>
              </w:rPrChange>
            </w:rPr>
            <w:delText>信号采集</w:delText>
          </w:r>
          <w:r w:rsidRPr="005E3FD8" w:rsidDel="00FC032A">
            <w:rPr>
              <w:rFonts w:ascii="宋体" w:eastAsia="宋体" w:hAnsi="宋体" w:hint="eastAsia"/>
              <w:color w:val="333333"/>
              <w:spacing w:val="-3"/>
              <w:kern w:val="0"/>
              <w:sz w:val="24"/>
              <w:szCs w:val="24"/>
            </w:rPr>
            <w:delText>需要考虑的问题就是如何收集大脑的运动指令，大体分为非侵入式和侵入式两种。非侵入式中EEG脑电图使用较多，其他还有EMG脑磁图和fMRI功能核磁成像等技术。EEG的优势在于信息量大、时间分辨率高、设备简单、操作方便等。侵</w:delText>
          </w:r>
          <w:r w:rsidRPr="005E3FD8" w:rsidDel="00FC032A">
            <w:rPr>
              <w:rFonts w:ascii="宋体" w:eastAsia="宋体" w:hAnsi="宋体" w:hint="eastAsia"/>
              <w:color w:val="333333"/>
              <w:spacing w:val="-3"/>
              <w:kern w:val="0"/>
              <w:sz w:val="24"/>
              <w:szCs w:val="24"/>
            </w:rPr>
            <w:lastRenderedPageBreak/>
            <w:delText>入式是指穿过头骨的电极记录，包括单通道、多通道和阵列电极等，使用侵入式电极就更为准确，时间空间精度更高，但损伤难以避免。数据量较少是研发系统的首要障碍，如何尽可能方便、快捷地采集到更多有效数据是下一代系统的革新原动力。</w:delText>
          </w:r>
        </w:del>
      </w:ins>
    </w:p>
    <w:p w14:paraId="0B268299" w14:textId="59EB608F" w:rsidR="005E3FD8" w:rsidRPr="005E3FD8" w:rsidDel="00FC032A" w:rsidRDefault="005E3FD8">
      <w:pPr>
        <w:ind w:firstLine="420"/>
        <w:rPr>
          <w:ins w:id="214" w:author="Jinze Xie" w:date="2019-06-15T14:29:00Z"/>
          <w:del w:id="215" w:author="lsh" w:date="2019-06-17T17:09:00Z"/>
          <w:rFonts w:ascii="宋体" w:eastAsia="宋体" w:hAnsi="宋体"/>
          <w:color w:val="333333"/>
          <w:spacing w:val="-3"/>
          <w:kern w:val="0"/>
          <w:sz w:val="24"/>
          <w:szCs w:val="24"/>
        </w:rPr>
        <w:pPrChange w:id="216" w:author="Jinze Xie" w:date="2019-06-15T14:29:00Z">
          <w:pPr/>
        </w:pPrChange>
      </w:pPr>
      <w:ins w:id="217" w:author="Jinze Xie" w:date="2019-06-15T14:29:00Z">
        <w:del w:id="218" w:author="lsh" w:date="2019-06-17T17:09:00Z">
          <w:r w:rsidRPr="002C58E3" w:rsidDel="00FC032A">
            <w:rPr>
              <w:rFonts w:ascii="宋体" w:eastAsia="宋体" w:hAnsi="宋体" w:hint="eastAsia"/>
              <w:b/>
              <w:bCs/>
              <w:color w:val="333333"/>
              <w:spacing w:val="-3"/>
              <w:kern w:val="0"/>
              <w:sz w:val="24"/>
              <w:szCs w:val="24"/>
              <w:rPrChange w:id="219" w:author="Jinze Xie" w:date="2019-06-15T14:30:00Z">
                <w:rPr>
                  <w:rFonts w:ascii="宋体" w:eastAsia="宋体" w:hAnsi="宋体" w:hint="eastAsia"/>
                  <w:color w:val="333333"/>
                  <w:spacing w:val="-3"/>
                  <w:kern w:val="0"/>
                  <w:sz w:val="24"/>
                  <w:szCs w:val="24"/>
                </w:rPr>
              </w:rPrChange>
            </w:rPr>
            <w:delText>信号处理</w:delText>
          </w:r>
          <w:r w:rsidRPr="005E3FD8" w:rsidDel="00FC032A">
            <w:rPr>
              <w:rFonts w:ascii="宋体" w:eastAsia="宋体" w:hAnsi="宋体" w:hint="eastAsia"/>
              <w:color w:val="333333"/>
              <w:spacing w:val="-3"/>
              <w:kern w:val="0"/>
              <w:sz w:val="24"/>
              <w:szCs w:val="24"/>
            </w:rPr>
            <w:delText>是脑机接口重要部分，是连接大脑和硬件的软件，通常理解软件的功能就是弥补不同的硬件差距，整合成一体。信号处理可以分为特征分析和刺激模拟，即将大脑收集到的信号解码，提出特征模式，如空间滤波、波谱分析等，再根据所需要连接的下游外部设备进行刺激编码。这里的算法部分是每个脑机系统的核心部分，信号处理的优劣关系到实施效果的准确性和同步性。</w:delText>
          </w:r>
        </w:del>
      </w:ins>
    </w:p>
    <w:p w14:paraId="5F6CED7D" w14:textId="3170CF4D" w:rsidR="00BC2F50" w:rsidRPr="005E3FD8" w:rsidDel="00FC032A" w:rsidRDefault="005E3FD8">
      <w:pPr>
        <w:ind w:firstLine="420"/>
        <w:rPr>
          <w:ins w:id="220" w:author="Jinze Xie" w:date="2019-06-14T17:46:00Z"/>
          <w:del w:id="221" w:author="lsh" w:date="2019-06-17T17:09:00Z"/>
          <w:rFonts w:ascii="宋体" w:eastAsia="宋体" w:hAnsi="宋体" w:cs="宋体"/>
          <w:sz w:val="24"/>
          <w:szCs w:val="24"/>
        </w:rPr>
        <w:pPrChange w:id="222" w:author="Jinze Xie" w:date="2019-06-15T14:29:00Z">
          <w:pPr/>
        </w:pPrChange>
      </w:pPr>
      <w:ins w:id="223" w:author="Jinze Xie" w:date="2019-06-15T14:29:00Z">
        <w:del w:id="224" w:author="lsh" w:date="2019-06-17T17:09:00Z">
          <w:r w:rsidRPr="002C58E3" w:rsidDel="00FC032A">
            <w:rPr>
              <w:rFonts w:ascii="宋体" w:eastAsia="宋体" w:hAnsi="宋体" w:hint="eastAsia"/>
              <w:b/>
              <w:bCs/>
              <w:color w:val="333333"/>
              <w:spacing w:val="-3"/>
              <w:kern w:val="0"/>
              <w:sz w:val="24"/>
              <w:szCs w:val="24"/>
              <w:rPrChange w:id="225" w:author="Jinze Xie" w:date="2019-06-15T14:30:00Z">
                <w:rPr>
                  <w:rFonts w:ascii="宋体" w:eastAsia="宋体" w:hAnsi="宋体" w:hint="eastAsia"/>
                  <w:color w:val="333333"/>
                  <w:spacing w:val="-3"/>
                  <w:kern w:val="0"/>
                  <w:sz w:val="24"/>
                  <w:szCs w:val="24"/>
                </w:rPr>
              </w:rPrChange>
            </w:rPr>
            <w:delText>外部连接</w:delText>
          </w:r>
          <w:r w:rsidRPr="005E3FD8" w:rsidDel="00FC032A">
            <w:rPr>
              <w:rFonts w:ascii="宋体" w:eastAsia="宋体" w:hAnsi="宋体" w:hint="eastAsia"/>
              <w:color w:val="333333"/>
              <w:spacing w:val="-3"/>
              <w:kern w:val="0"/>
              <w:sz w:val="24"/>
              <w:szCs w:val="24"/>
            </w:rPr>
            <w:delText>设是指行使功能的终端设备。根据不同的任务难度和实际需求，会选择不同的输出终端设备。可以控制显示屏的光标，可以控制座椅的移动，也可以简单操纵神经假肢。信息采集和成功解码后可以进行诸多拓展，比如瘫痪病人的康复，机械外骨骼——大幅提高人类的运动能力等，宽广的应用是脑机接口热门的主要原因。</w:delText>
          </w:r>
        </w:del>
      </w:ins>
    </w:p>
    <w:p w14:paraId="70DFC04E" w14:textId="3BF3F835" w:rsidR="00BC2F50" w:rsidRPr="00DA1782" w:rsidDel="00FC032A" w:rsidRDefault="00DA1782">
      <w:pPr>
        <w:ind w:firstLine="420"/>
        <w:rPr>
          <w:ins w:id="226" w:author="Xie Jinze" w:date="2019-06-17T16:03:00Z"/>
          <w:del w:id="227" w:author="lsh" w:date="2019-06-17T17:09:00Z"/>
          <w:rFonts w:ascii="宋体" w:eastAsia="宋体" w:hAnsi="宋体"/>
          <w:color w:val="333333"/>
          <w:spacing w:val="-3"/>
          <w:kern w:val="0"/>
          <w:sz w:val="24"/>
          <w:szCs w:val="24"/>
          <w:rPrChange w:id="228" w:author="Xie Jinze" w:date="2019-06-17T16:03:00Z">
            <w:rPr>
              <w:ins w:id="229" w:author="Xie Jinze" w:date="2019-06-17T16:03:00Z"/>
              <w:del w:id="230" w:author="lsh" w:date="2019-06-17T17:09:00Z"/>
              <w:rFonts w:ascii="宋体" w:eastAsia="宋体" w:hAnsi="宋体" w:cs="宋体"/>
              <w:sz w:val="20"/>
              <w:szCs w:val="20"/>
            </w:rPr>
          </w:rPrChange>
        </w:rPr>
        <w:pPrChange w:id="231" w:author="Xie Jinze" w:date="2019-06-17T16:03:00Z">
          <w:pPr>
            <w:spacing w:before="10"/>
          </w:pPr>
        </w:pPrChange>
      </w:pPr>
      <w:ins w:id="232" w:author="Xie Jinze" w:date="2019-06-17T16:01:00Z">
        <w:del w:id="233" w:author="lsh" w:date="2019-06-17T17:09:00Z">
          <w:r w:rsidRPr="00DA1782" w:rsidDel="00FC032A">
            <w:rPr>
              <w:rFonts w:ascii="宋体" w:eastAsia="宋体" w:hAnsi="宋体" w:hint="eastAsia"/>
              <w:color w:val="333333"/>
              <w:spacing w:val="-3"/>
              <w:kern w:val="0"/>
              <w:sz w:val="24"/>
              <w:szCs w:val="24"/>
              <w:rPrChange w:id="234" w:author="Xie Jinze" w:date="2019-06-17T16:03:00Z">
                <w:rPr>
                  <w:rFonts w:ascii="宋体" w:eastAsia="宋体" w:hAnsi="宋体" w:cs="宋体" w:hint="eastAsia"/>
                  <w:sz w:val="20"/>
                  <w:szCs w:val="20"/>
                </w:rPr>
              </w:rPrChange>
            </w:rPr>
            <w:delText>其它形式的</w:delText>
          </w:r>
        </w:del>
      </w:ins>
      <w:ins w:id="235" w:author="Xie Jinze" w:date="2019-06-17T16:02:00Z">
        <w:del w:id="236" w:author="lsh" w:date="2019-06-17T17:09:00Z">
          <w:r w:rsidRPr="00DA1782" w:rsidDel="00FC032A">
            <w:rPr>
              <w:rFonts w:ascii="宋体" w:eastAsia="宋体" w:hAnsi="宋体" w:hint="eastAsia"/>
              <w:color w:val="333333"/>
              <w:spacing w:val="-3"/>
              <w:kern w:val="0"/>
              <w:sz w:val="24"/>
              <w:szCs w:val="24"/>
              <w:rPrChange w:id="237" w:author="Xie Jinze" w:date="2019-06-17T16:03:00Z">
                <w:rPr>
                  <w:rFonts w:ascii="宋体" w:eastAsia="宋体" w:hAnsi="宋体" w:cs="宋体" w:hint="eastAsia"/>
                  <w:sz w:val="20"/>
                  <w:szCs w:val="20"/>
                </w:rPr>
              </w:rPrChange>
            </w:rPr>
            <w:delText>人机接口和脑机接口类似，我们今天实验中所用到的就是一个简单的人机交互系统，</w:delText>
          </w:r>
        </w:del>
      </w:ins>
      <w:ins w:id="238" w:author="Xie Jinze" w:date="2019-06-17T16:03:00Z">
        <w:del w:id="239" w:author="lsh" w:date="2019-06-17T17:09:00Z">
          <w:r w:rsidRPr="00DA1782" w:rsidDel="00FC032A">
            <w:rPr>
              <w:rFonts w:ascii="宋体" w:eastAsia="宋体" w:hAnsi="宋体" w:hint="eastAsia"/>
              <w:color w:val="333333"/>
              <w:spacing w:val="-3"/>
              <w:kern w:val="0"/>
              <w:sz w:val="24"/>
              <w:szCs w:val="24"/>
              <w:rPrChange w:id="240" w:author="Xie Jinze" w:date="2019-06-17T16:03:00Z">
                <w:rPr>
                  <w:rFonts w:ascii="宋体" w:eastAsia="宋体" w:hAnsi="宋体" w:cs="宋体" w:hint="eastAsia"/>
                  <w:sz w:val="20"/>
                  <w:szCs w:val="20"/>
                </w:rPr>
              </w:rPrChange>
            </w:rPr>
            <w:delText>利用肌电点灯，以及利用肌电控制肌肉。</w:delText>
          </w:r>
        </w:del>
      </w:ins>
    </w:p>
    <w:p w14:paraId="609689C5" w14:textId="77777777" w:rsidR="00DA1782" w:rsidRDefault="00DA1782" w:rsidP="00BC2F50">
      <w:pPr>
        <w:spacing w:before="10"/>
        <w:rPr>
          <w:ins w:id="241" w:author="Jinze Xie" w:date="2019-06-14T17:46:00Z"/>
          <w:rFonts w:ascii="宋体" w:eastAsia="宋体" w:hAnsi="宋体" w:cs="宋体"/>
          <w:sz w:val="20"/>
          <w:szCs w:val="20"/>
        </w:rPr>
      </w:pPr>
    </w:p>
    <w:p w14:paraId="52E15FC1" w14:textId="77777777" w:rsidR="00BC2F50" w:rsidRDefault="00BC2F50" w:rsidP="00BC2F50">
      <w:pPr>
        <w:pStyle w:val="ad"/>
        <w:rPr>
          <w:ins w:id="242" w:author="Jinze Xie" w:date="2019-06-14T17:46:00Z"/>
          <w:lang w:eastAsia="zh-CN"/>
        </w:rPr>
      </w:pPr>
      <w:ins w:id="243" w:author="Jinze Xie" w:date="2019-06-14T17:46:00Z">
        <w:r>
          <w:rPr>
            <w:lang w:eastAsia="zh-CN"/>
          </w:rPr>
          <w:t>【实验目的】</w:t>
        </w:r>
      </w:ins>
    </w:p>
    <w:p w14:paraId="2B234CDA" w14:textId="77777777" w:rsidR="00BC2F50" w:rsidRDefault="00BC2F50" w:rsidP="00BC2F50">
      <w:pPr>
        <w:spacing w:before="10"/>
        <w:rPr>
          <w:ins w:id="244" w:author="Jinze Xie" w:date="2019-06-14T17:46:00Z"/>
          <w:rFonts w:ascii="宋体" w:eastAsia="宋体" w:hAnsi="宋体" w:cs="宋体"/>
          <w:sz w:val="35"/>
          <w:szCs w:val="35"/>
        </w:rPr>
      </w:pPr>
    </w:p>
    <w:p w14:paraId="04480397" w14:textId="77777777" w:rsidR="00BC2F50" w:rsidRDefault="00BC2F50">
      <w:pPr>
        <w:pStyle w:val="ad"/>
        <w:tabs>
          <w:tab w:val="left" w:pos="897"/>
        </w:tabs>
        <w:ind w:left="537"/>
        <w:rPr>
          <w:ins w:id="245" w:author="Jinze Xie" w:date="2019-06-14T17:46:00Z"/>
          <w:lang w:eastAsia="zh-CN"/>
        </w:rPr>
        <w:pPrChange w:id="246" w:author="Jinze Xie" w:date="2019-06-14T17:47:00Z">
          <w:pPr>
            <w:pStyle w:val="ad"/>
            <w:tabs>
              <w:tab w:val="left" w:pos="897"/>
            </w:tabs>
            <w:spacing w:before="121"/>
            <w:ind w:left="537"/>
          </w:pPr>
        </w:pPrChange>
      </w:pPr>
      <w:ins w:id="247" w:author="Jinze Xie" w:date="2019-06-14T17:46:00Z">
        <w:r>
          <w:rPr>
            <w:rFonts w:ascii="Calibri" w:eastAsia="Calibri" w:hAnsi="Calibri" w:cs="Calibri"/>
            <w:w w:val="95"/>
            <w:lang w:eastAsia="zh-CN"/>
          </w:rPr>
          <w:t>1</w:t>
        </w:r>
        <w:r>
          <w:rPr>
            <w:rFonts w:ascii="Calibri" w:eastAsia="Calibri" w:hAnsi="Calibri" w:cs="Calibri"/>
            <w:w w:val="95"/>
            <w:lang w:eastAsia="zh-CN"/>
          </w:rPr>
          <w:tab/>
        </w:r>
      </w:ins>
      <w:ins w:id="248" w:author="Jinze Xie" w:date="2019-06-14T17:47:00Z">
        <w:r w:rsidR="0079572A">
          <w:rPr>
            <w:rFonts w:hint="eastAsia"/>
            <w:lang w:eastAsia="zh-CN"/>
          </w:rPr>
          <w:t>在了解肌电的基础上，通过肌电信号的解析，实现对于外界物体的控制，</w:t>
        </w:r>
      </w:ins>
      <w:ins w:id="249" w:author="Jinze Xie" w:date="2019-06-14T17:48:00Z">
        <w:r w:rsidR="0079572A">
          <w:rPr>
            <w:rFonts w:hint="eastAsia"/>
            <w:lang w:eastAsia="zh-CN"/>
          </w:rPr>
          <w:t>对</w:t>
        </w:r>
        <w:del w:id="250" w:author="Xie Jinze" w:date="2019-06-17T15:45:00Z">
          <w:r w:rsidR="0079572A" w:rsidDel="005E20A1">
            <w:rPr>
              <w:rFonts w:hint="eastAsia"/>
              <w:lang w:eastAsia="zh-CN"/>
            </w:rPr>
            <w:delText>脑机</w:delText>
          </w:r>
        </w:del>
      </w:ins>
      <w:ins w:id="251" w:author="Xie Jinze" w:date="2019-06-17T15:45:00Z">
        <w:r w:rsidR="005E20A1">
          <w:rPr>
            <w:rFonts w:hint="eastAsia"/>
            <w:lang w:eastAsia="zh-CN"/>
          </w:rPr>
          <w:t>人机</w:t>
        </w:r>
      </w:ins>
      <w:ins w:id="252" w:author="Jinze Xie" w:date="2019-06-14T17:48:00Z">
        <w:r w:rsidR="0079572A">
          <w:rPr>
            <w:rFonts w:hint="eastAsia"/>
            <w:lang w:eastAsia="zh-CN"/>
          </w:rPr>
          <w:t>接口有一个初步了解</w:t>
        </w:r>
      </w:ins>
      <w:ins w:id="253" w:author="Jinze Xie" w:date="2019-06-14T17:46:00Z">
        <w:r>
          <w:rPr>
            <w:lang w:eastAsia="zh-CN"/>
          </w:rPr>
          <w:t>。</w:t>
        </w:r>
      </w:ins>
    </w:p>
    <w:p w14:paraId="59BE7AC4" w14:textId="77777777" w:rsidR="00BC2F50" w:rsidRPr="0079572A" w:rsidRDefault="00BC2F50" w:rsidP="00BC2F50">
      <w:pPr>
        <w:spacing w:before="6"/>
        <w:rPr>
          <w:ins w:id="254" w:author="Jinze Xie" w:date="2019-06-14T17:46:00Z"/>
          <w:rFonts w:ascii="宋体" w:eastAsia="宋体" w:hAnsi="宋体" w:cs="宋体"/>
          <w:sz w:val="33"/>
          <w:szCs w:val="33"/>
        </w:rPr>
      </w:pPr>
    </w:p>
    <w:p w14:paraId="7B7892E8" w14:textId="77777777" w:rsidR="00BC2F50" w:rsidRDefault="00BC2F50" w:rsidP="00BC2F50">
      <w:pPr>
        <w:pStyle w:val="ad"/>
        <w:rPr>
          <w:ins w:id="255" w:author="Jinze Xie" w:date="2019-06-14T17:46:00Z"/>
          <w:lang w:eastAsia="zh-CN"/>
        </w:rPr>
      </w:pPr>
      <w:ins w:id="256" w:author="Jinze Xie" w:date="2019-06-14T17:46:00Z">
        <w:r>
          <w:rPr>
            <w:lang w:eastAsia="zh-CN"/>
          </w:rPr>
          <w:t>【实验用具】</w:t>
        </w:r>
      </w:ins>
    </w:p>
    <w:p w14:paraId="5BA8C916" w14:textId="77777777" w:rsidR="00BC2F50" w:rsidRDefault="00BC2F50" w:rsidP="00BC2F50">
      <w:pPr>
        <w:spacing w:before="6"/>
        <w:rPr>
          <w:ins w:id="257" w:author="Jinze Xie" w:date="2019-06-14T17:46:00Z"/>
          <w:rFonts w:ascii="宋体" w:eastAsia="宋体" w:hAnsi="宋体" w:cs="宋体"/>
          <w:sz w:val="35"/>
          <w:szCs w:val="35"/>
        </w:rPr>
      </w:pPr>
    </w:p>
    <w:p w14:paraId="7537461A" w14:textId="77777777" w:rsidR="00BC2F50" w:rsidRDefault="00BC2F50" w:rsidP="00BC2F50">
      <w:pPr>
        <w:pStyle w:val="ad"/>
        <w:ind w:left="600"/>
        <w:rPr>
          <w:ins w:id="258" w:author="Jinze Xie" w:date="2019-06-14T17:46:00Z"/>
          <w:lang w:eastAsia="zh-CN"/>
        </w:rPr>
      </w:pPr>
      <w:ins w:id="259" w:author="Jinze Xie" w:date="2019-06-14T17:46:00Z">
        <w:r>
          <w:rPr>
            <w:lang w:eastAsia="zh-CN"/>
          </w:rPr>
          <w:t>ION2.0</w:t>
        </w:r>
        <w:r>
          <w:rPr>
            <w:spacing w:val="-63"/>
            <w:lang w:eastAsia="zh-CN"/>
          </w:rPr>
          <w:t xml:space="preserve"> </w:t>
        </w:r>
        <w:r>
          <w:rPr>
            <w:lang w:eastAsia="zh-CN"/>
          </w:rPr>
          <w:t>便携式生物电综合记录仪</w:t>
        </w:r>
      </w:ins>
      <w:ins w:id="260" w:author="Jinze Xie" w:date="2019-06-14T17:48:00Z">
        <w:r w:rsidR="0079572A">
          <w:rPr>
            <w:rFonts w:hint="eastAsia"/>
            <w:lang w:eastAsia="zh-CN"/>
          </w:rPr>
          <w:t>，电极片，</w:t>
        </w:r>
      </w:ins>
      <w:ins w:id="261" w:author="Jinze Xie" w:date="2019-06-14T17:49:00Z">
        <w:r w:rsidR="0079572A">
          <w:rPr>
            <w:rFonts w:hint="eastAsia"/>
            <w:lang w:eastAsia="zh-CN"/>
          </w:rPr>
          <w:t>电脑（MATLAB程序）</w:t>
        </w:r>
      </w:ins>
    </w:p>
    <w:p w14:paraId="64894FF9" w14:textId="77777777" w:rsidR="00BC2F50" w:rsidRPr="0079572A" w:rsidRDefault="00BC2F50" w:rsidP="00BC2F50">
      <w:pPr>
        <w:spacing w:before="10"/>
        <w:rPr>
          <w:ins w:id="262" w:author="Jinze Xie" w:date="2019-06-14T17:46:00Z"/>
          <w:rFonts w:ascii="宋体" w:eastAsia="宋体" w:hAnsi="宋体" w:cs="宋体"/>
          <w:sz w:val="35"/>
          <w:szCs w:val="35"/>
        </w:rPr>
      </w:pPr>
    </w:p>
    <w:p w14:paraId="02CDFF78" w14:textId="77777777" w:rsidR="00BC2F50" w:rsidRDefault="00BC2F50" w:rsidP="00BC2F50">
      <w:pPr>
        <w:pStyle w:val="ad"/>
        <w:rPr>
          <w:ins w:id="263" w:author="Jinze Xie" w:date="2019-06-14T17:46:00Z"/>
          <w:lang w:eastAsia="zh-CN"/>
        </w:rPr>
      </w:pPr>
      <w:ins w:id="264" w:author="Jinze Xie" w:date="2019-06-14T17:46:00Z">
        <w:r>
          <w:rPr>
            <w:lang w:eastAsia="zh-CN"/>
          </w:rPr>
          <w:t>【实验步骤】</w:t>
        </w:r>
      </w:ins>
    </w:p>
    <w:p w14:paraId="33CE434F" w14:textId="77777777" w:rsidR="00BC2F50" w:rsidRDefault="00BC2F50" w:rsidP="00BC2F50">
      <w:pPr>
        <w:rPr>
          <w:ins w:id="265" w:author="Jinze Xie" w:date="2019-06-14T17:46:00Z"/>
          <w:rFonts w:ascii="宋体" w:eastAsia="宋体" w:hAnsi="宋体" w:cs="宋体"/>
          <w:sz w:val="26"/>
          <w:szCs w:val="26"/>
        </w:rPr>
      </w:pPr>
    </w:p>
    <w:p w14:paraId="0AF907B2" w14:textId="77777777" w:rsidR="006A1A6B" w:rsidRDefault="00BC2F50">
      <w:pPr>
        <w:pStyle w:val="ad"/>
        <w:ind w:left="600"/>
        <w:rPr>
          <w:ins w:id="266" w:author="Jinze Xie" w:date="2019-06-15T14:32:00Z"/>
          <w:lang w:eastAsia="zh-CN"/>
        </w:rPr>
        <w:pPrChange w:id="267" w:author="Jinze Xie" w:date="2019-06-15T14:32:00Z">
          <w:pPr>
            <w:pStyle w:val="ad"/>
            <w:spacing w:line="312" w:lineRule="exact"/>
            <w:ind w:left="600" w:right="4205"/>
            <w:jc w:val="both"/>
          </w:pPr>
        </w:pPrChange>
      </w:pPr>
      <w:ins w:id="268" w:author="Jinze Xie" w:date="2019-06-14T17:46:00Z">
        <w:r>
          <w:rPr>
            <w:lang w:eastAsia="zh-CN"/>
          </w:rPr>
          <w:t>观察</w:t>
        </w:r>
      </w:ins>
      <w:ins w:id="269" w:author="Jinze Xie" w:date="2019-06-15T14:52:00Z">
        <w:r w:rsidR="00470774">
          <w:rPr>
            <w:rFonts w:hint="eastAsia"/>
            <w:lang w:eastAsia="zh-CN"/>
          </w:rPr>
          <w:t>肌肉</w:t>
        </w:r>
      </w:ins>
      <w:ins w:id="270" w:author="Jinze Xie" w:date="2019-06-15T14:31:00Z">
        <w:r w:rsidR="006A1A6B">
          <w:rPr>
            <w:rFonts w:hint="eastAsia"/>
            <w:lang w:eastAsia="zh-CN"/>
          </w:rPr>
          <w:t>放松时和肌肉发力时肌电信号的变化</w:t>
        </w:r>
      </w:ins>
      <w:ins w:id="271" w:author="Jinze Xie" w:date="2019-06-14T17:46:00Z">
        <w:r>
          <w:rPr>
            <w:lang w:eastAsia="zh-CN"/>
          </w:rPr>
          <w:t>。</w:t>
        </w:r>
      </w:ins>
    </w:p>
    <w:p w14:paraId="0EA8E18D" w14:textId="77777777" w:rsidR="00BC2F50" w:rsidRDefault="00BC2F50" w:rsidP="006A1A6B">
      <w:pPr>
        <w:pStyle w:val="ad"/>
        <w:ind w:left="600"/>
        <w:rPr>
          <w:ins w:id="272" w:author="Jinze Xie" w:date="2019-06-15T14:32:00Z"/>
          <w:lang w:eastAsia="zh-CN"/>
        </w:rPr>
      </w:pPr>
      <w:ins w:id="273" w:author="Jinze Xie" w:date="2019-06-14T17:46:00Z">
        <w:r>
          <w:rPr>
            <w:lang w:eastAsia="zh-CN"/>
          </w:rPr>
          <w:t>观察</w:t>
        </w:r>
      </w:ins>
      <w:ins w:id="274" w:author="Jinze Xie" w:date="2019-06-15T14:32:00Z">
        <w:r w:rsidR="006A1A6B">
          <w:rPr>
            <w:rFonts w:hint="eastAsia"/>
            <w:lang w:eastAsia="zh-CN"/>
          </w:rPr>
          <w:t>发力时LED灯泡</w:t>
        </w:r>
      </w:ins>
      <w:ins w:id="275" w:author="Jinze Xie" w:date="2019-06-15T14:51:00Z">
        <w:r w:rsidR="00470774">
          <w:rPr>
            <w:rFonts w:hint="eastAsia"/>
            <w:lang w:eastAsia="zh-CN"/>
          </w:rPr>
          <w:t>两度</w:t>
        </w:r>
      </w:ins>
      <w:ins w:id="276" w:author="Jinze Xie" w:date="2019-06-15T14:32:00Z">
        <w:r w:rsidR="006A1A6B">
          <w:rPr>
            <w:rFonts w:hint="eastAsia"/>
            <w:lang w:eastAsia="zh-CN"/>
          </w:rPr>
          <w:t>的变化</w:t>
        </w:r>
      </w:ins>
      <w:ins w:id="277" w:author="Jinze Xie" w:date="2019-06-14T17:46:00Z">
        <w:r>
          <w:rPr>
            <w:lang w:eastAsia="zh-CN"/>
          </w:rPr>
          <w:t>。</w:t>
        </w:r>
      </w:ins>
    </w:p>
    <w:p w14:paraId="7FE1A64D" w14:textId="77777777" w:rsidR="00BC2F50" w:rsidRDefault="006A1A6B">
      <w:pPr>
        <w:pStyle w:val="ad"/>
        <w:ind w:left="600"/>
        <w:rPr>
          <w:ins w:id="278" w:author="Jinze Xie" w:date="2019-06-14T17:46:00Z"/>
          <w:lang w:eastAsia="zh-CN"/>
        </w:rPr>
        <w:sectPr w:rsidR="00BC2F50">
          <w:footerReference w:type="default" r:id="rId14"/>
          <w:pgSz w:w="11910" w:h="16840"/>
          <w:pgMar w:top="1120" w:right="1580" w:bottom="1160" w:left="1680" w:header="900" w:footer="965" w:gutter="0"/>
          <w:cols w:space="720"/>
        </w:sectPr>
        <w:pPrChange w:id="279" w:author="Jinze Xie" w:date="2019-06-15T14:33:00Z">
          <w:pPr>
            <w:spacing w:line="312" w:lineRule="exact"/>
          </w:pPr>
        </w:pPrChange>
      </w:pPr>
      <w:ins w:id="280" w:author="Jinze Xie" w:date="2019-06-15T14:33:00Z">
        <w:r>
          <w:rPr>
            <w:rFonts w:hint="eastAsia"/>
            <w:lang w:eastAsia="zh-CN"/>
          </w:rPr>
          <w:t>观察发力时被控制者肌肉的活动</w:t>
        </w:r>
        <w:r w:rsidR="006E66BD">
          <w:rPr>
            <w:rFonts w:hint="eastAsia"/>
            <w:lang w:eastAsia="zh-CN"/>
          </w:rPr>
          <w:t>。</w:t>
        </w:r>
      </w:ins>
    </w:p>
    <w:p w14:paraId="0EB5CE23" w14:textId="77777777" w:rsidR="00BC2F50" w:rsidRDefault="00BC2F50" w:rsidP="00BC2F50">
      <w:pPr>
        <w:pStyle w:val="ad"/>
        <w:spacing w:before="26"/>
        <w:ind w:right="3646"/>
        <w:rPr>
          <w:ins w:id="281" w:author="Jinze Xie" w:date="2019-06-14T17:46:00Z"/>
          <w:lang w:eastAsia="zh-CN"/>
        </w:rPr>
      </w:pPr>
      <w:ins w:id="282" w:author="Jinze Xie" w:date="2019-06-14T17:46:00Z">
        <w:r>
          <w:rPr>
            <w:lang w:eastAsia="zh-CN"/>
          </w:rPr>
          <w:lastRenderedPageBreak/>
          <w:t>【实验结果】</w:t>
        </w:r>
      </w:ins>
    </w:p>
    <w:p w14:paraId="6FB1D96C" w14:textId="77777777" w:rsidR="00BC2F50" w:rsidRDefault="00BC2F50" w:rsidP="00BC2F50">
      <w:pPr>
        <w:spacing w:before="9"/>
        <w:rPr>
          <w:ins w:id="283" w:author="Jinze Xie" w:date="2019-06-14T17:46:00Z"/>
          <w:rFonts w:ascii="宋体" w:eastAsia="宋体" w:hAnsi="宋体" w:cs="宋体"/>
          <w:sz w:val="23"/>
          <w:szCs w:val="23"/>
        </w:rPr>
      </w:pPr>
    </w:p>
    <w:p w14:paraId="14EEF3BB" w14:textId="3B3D8714" w:rsidR="00BC2F50" w:rsidRDefault="00BC2F50">
      <w:pPr>
        <w:pStyle w:val="ad"/>
        <w:ind w:left="600"/>
        <w:rPr>
          <w:ins w:id="284" w:author="Jinze Xie" w:date="2019-06-14T17:46:00Z"/>
          <w:lang w:eastAsia="zh-CN"/>
        </w:rPr>
        <w:pPrChange w:id="285" w:author="Jinze Xie" w:date="2019-06-15T14:52:00Z">
          <w:pPr>
            <w:pStyle w:val="ad"/>
            <w:ind w:left="600" w:right="3646"/>
          </w:pPr>
        </w:pPrChange>
      </w:pPr>
      <w:ins w:id="286" w:author="Jinze Xie" w:date="2019-06-14T17:46:00Z">
        <w:r>
          <w:rPr>
            <w:lang w:eastAsia="zh-CN"/>
          </w:rPr>
          <w:t>试</w:t>
        </w:r>
        <w:del w:id="287" w:author="lsh" w:date="2019-06-17T17:10:00Z">
          <w:r w:rsidDel="00FC032A">
            <w:rPr>
              <w:lang w:eastAsia="zh-CN"/>
            </w:rPr>
            <w:delText>画</w:delText>
          </w:r>
        </w:del>
      </w:ins>
      <w:ins w:id="288" w:author="Jinze Xie" w:date="2019-06-15T14:52:00Z">
        <w:del w:id="289" w:author="lsh" w:date="2019-06-17T17:10:00Z">
          <w:r w:rsidR="00470774" w:rsidDel="00FC032A">
            <w:rPr>
              <w:rFonts w:hint="eastAsia"/>
              <w:lang w:eastAsia="zh-CN"/>
            </w:rPr>
            <w:delText>出</w:delText>
          </w:r>
        </w:del>
      </w:ins>
      <w:ins w:id="290" w:author="lsh" w:date="2019-06-17T17:10:00Z">
        <w:r w:rsidR="00FC032A">
          <w:rPr>
            <w:rFonts w:hint="eastAsia"/>
            <w:lang w:eastAsia="zh-CN"/>
          </w:rPr>
          <w:t>描述</w:t>
        </w:r>
      </w:ins>
      <w:ins w:id="291" w:author="Jinze Xie" w:date="2019-06-15T14:52:00Z">
        <w:r w:rsidR="00470774">
          <w:rPr>
            <w:rFonts w:hint="eastAsia"/>
            <w:lang w:eastAsia="zh-CN"/>
          </w:rPr>
          <w:t>肌肉放松时和肌肉发力时肌电信号的变化</w:t>
        </w:r>
        <w:r w:rsidR="00470774">
          <w:rPr>
            <w:lang w:eastAsia="zh-CN"/>
          </w:rPr>
          <w:t>。</w:t>
        </w:r>
      </w:ins>
    </w:p>
    <w:p w14:paraId="2E090B33" w14:textId="77777777" w:rsidR="00BC2F50" w:rsidRDefault="00BC2F50" w:rsidP="00BC2F50">
      <w:pPr>
        <w:rPr>
          <w:ins w:id="292" w:author="Jinze Xie" w:date="2019-06-14T17:46:00Z"/>
          <w:rFonts w:ascii="宋体" w:eastAsia="宋体" w:hAnsi="宋体" w:cs="宋体"/>
          <w:sz w:val="24"/>
          <w:szCs w:val="24"/>
        </w:rPr>
      </w:pPr>
    </w:p>
    <w:p w14:paraId="2BFF7B32" w14:textId="77777777" w:rsidR="00BC2F50" w:rsidRDefault="00BC2F50" w:rsidP="00BC2F50">
      <w:pPr>
        <w:rPr>
          <w:ins w:id="293" w:author="Jinze Xie" w:date="2019-06-14T17:46:00Z"/>
          <w:rFonts w:ascii="宋体" w:eastAsia="宋体" w:hAnsi="宋体" w:cs="宋体"/>
          <w:sz w:val="24"/>
          <w:szCs w:val="24"/>
        </w:rPr>
      </w:pPr>
    </w:p>
    <w:p w14:paraId="0325F493" w14:textId="77777777" w:rsidR="00BC2F50" w:rsidRDefault="00BC2F50" w:rsidP="00BC2F50">
      <w:pPr>
        <w:rPr>
          <w:ins w:id="294" w:author="Jinze Xie" w:date="2019-06-14T17:46:00Z"/>
          <w:rFonts w:ascii="宋体" w:eastAsia="宋体" w:hAnsi="宋体" w:cs="宋体"/>
          <w:sz w:val="24"/>
          <w:szCs w:val="24"/>
        </w:rPr>
      </w:pPr>
    </w:p>
    <w:p w14:paraId="622462D9" w14:textId="77777777" w:rsidR="00BC2F50" w:rsidRDefault="00BC2F50" w:rsidP="00BC2F50">
      <w:pPr>
        <w:rPr>
          <w:ins w:id="295" w:author="Jinze Xie" w:date="2019-06-14T17:46:00Z"/>
          <w:rFonts w:ascii="宋体" w:eastAsia="宋体" w:hAnsi="宋体" w:cs="宋体"/>
          <w:sz w:val="24"/>
          <w:szCs w:val="24"/>
        </w:rPr>
      </w:pPr>
    </w:p>
    <w:p w14:paraId="28F1088F" w14:textId="77777777" w:rsidR="00BC2F50" w:rsidRDefault="00BC2F50" w:rsidP="00BC2F50">
      <w:pPr>
        <w:rPr>
          <w:ins w:id="296" w:author="Jinze Xie" w:date="2019-06-14T17:46:00Z"/>
          <w:rFonts w:ascii="宋体" w:eastAsia="宋体" w:hAnsi="宋体" w:cs="宋体"/>
          <w:sz w:val="24"/>
          <w:szCs w:val="24"/>
        </w:rPr>
      </w:pPr>
    </w:p>
    <w:p w14:paraId="41E22BBE" w14:textId="77777777" w:rsidR="00BC2F50" w:rsidRDefault="00BC2F50" w:rsidP="00BC2F50">
      <w:pPr>
        <w:rPr>
          <w:ins w:id="297" w:author="Jinze Xie" w:date="2019-06-14T17:46:00Z"/>
          <w:rFonts w:ascii="宋体" w:eastAsia="宋体" w:hAnsi="宋体" w:cs="宋体"/>
          <w:sz w:val="24"/>
          <w:szCs w:val="24"/>
        </w:rPr>
      </w:pPr>
    </w:p>
    <w:p w14:paraId="1CB4F10A" w14:textId="77777777" w:rsidR="00BC2F50" w:rsidRDefault="00BC2F50" w:rsidP="00BC2F50">
      <w:pPr>
        <w:rPr>
          <w:ins w:id="298" w:author="Jinze Xie" w:date="2019-06-14T17:46:00Z"/>
          <w:rFonts w:ascii="宋体" w:eastAsia="宋体" w:hAnsi="宋体" w:cs="宋体"/>
          <w:sz w:val="24"/>
          <w:szCs w:val="24"/>
        </w:rPr>
      </w:pPr>
    </w:p>
    <w:p w14:paraId="648FDE61" w14:textId="77777777" w:rsidR="00BC2F50" w:rsidRDefault="00BC2F50" w:rsidP="00BC2F50">
      <w:pPr>
        <w:rPr>
          <w:ins w:id="299" w:author="Jinze Xie" w:date="2019-06-14T17:46:00Z"/>
          <w:rFonts w:ascii="宋体" w:eastAsia="宋体" w:hAnsi="宋体" w:cs="宋体"/>
          <w:sz w:val="24"/>
          <w:szCs w:val="24"/>
        </w:rPr>
      </w:pPr>
    </w:p>
    <w:p w14:paraId="7E530F98" w14:textId="77777777" w:rsidR="00BC2F50" w:rsidRDefault="00BC2F50" w:rsidP="00BC2F50">
      <w:pPr>
        <w:spacing w:before="6"/>
        <w:rPr>
          <w:ins w:id="300" w:author="Jinze Xie" w:date="2019-06-14T17:46:00Z"/>
          <w:rFonts w:ascii="宋体" w:eastAsia="宋体" w:hAnsi="宋体" w:cs="宋体"/>
        </w:rPr>
      </w:pPr>
    </w:p>
    <w:p w14:paraId="538A2AAF" w14:textId="6FB2B7A1" w:rsidR="00BC2F50" w:rsidRDefault="00BC2F50" w:rsidP="00FC032A">
      <w:pPr>
        <w:pStyle w:val="ad"/>
        <w:ind w:left="600" w:right="45"/>
        <w:rPr>
          <w:ins w:id="301" w:author="Jinze Xie" w:date="2019-06-14T17:46:00Z"/>
          <w:lang w:eastAsia="zh-CN"/>
        </w:rPr>
        <w:pPrChange w:id="302" w:author="lsh" w:date="2019-06-17T17:10:00Z">
          <w:pPr>
            <w:pStyle w:val="ad"/>
            <w:ind w:left="600" w:right="3646"/>
          </w:pPr>
        </w:pPrChange>
      </w:pPr>
      <w:ins w:id="303" w:author="Jinze Xie" w:date="2019-06-14T17:46:00Z">
        <w:r>
          <w:rPr>
            <w:lang w:eastAsia="zh-CN"/>
          </w:rPr>
          <w:t>试</w:t>
        </w:r>
      </w:ins>
      <w:ins w:id="304" w:author="Jinze Xie" w:date="2019-06-15T14:53:00Z">
        <w:r w:rsidR="00470774">
          <w:rPr>
            <w:rFonts w:hint="eastAsia"/>
            <w:lang w:eastAsia="zh-CN"/>
          </w:rPr>
          <w:t>描述</w:t>
        </w:r>
      </w:ins>
      <w:ins w:id="305" w:author="Jinze Xie" w:date="2019-06-15T14:52:00Z">
        <w:r w:rsidR="00470774">
          <w:rPr>
            <w:rFonts w:hint="eastAsia"/>
            <w:lang w:eastAsia="zh-CN"/>
          </w:rPr>
          <w:t>发力时LED灯泡</w:t>
        </w:r>
        <w:del w:id="306" w:author="lsh" w:date="2019-06-17T17:10:00Z">
          <w:r w:rsidR="00470774" w:rsidDel="00FC032A">
            <w:rPr>
              <w:rFonts w:hint="eastAsia"/>
              <w:lang w:eastAsia="zh-CN"/>
            </w:rPr>
            <w:delText>两度</w:delText>
          </w:r>
        </w:del>
      </w:ins>
      <w:ins w:id="307" w:author="lsh" w:date="2019-06-17T17:10:00Z">
        <w:r w:rsidR="00FC032A">
          <w:rPr>
            <w:rFonts w:hint="eastAsia"/>
            <w:lang w:eastAsia="zh-CN"/>
          </w:rPr>
          <w:t>亮度</w:t>
        </w:r>
      </w:ins>
      <w:ins w:id="308" w:author="Jinze Xie" w:date="2019-06-15T14:52:00Z">
        <w:r w:rsidR="00470774">
          <w:rPr>
            <w:rFonts w:hint="eastAsia"/>
            <w:lang w:eastAsia="zh-CN"/>
          </w:rPr>
          <w:t>的变化</w:t>
        </w:r>
        <w:r w:rsidR="00470774">
          <w:rPr>
            <w:lang w:eastAsia="zh-CN"/>
          </w:rPr>
          <w:t>。</w:t>
        </w:r>
      </w:ins>
    </w:p>
    <w:p w14:paraId="76946E23" w14:textId="77777777" w:rsidR="00BC2F50" w:rsidRDefault="00BC2F50" w:rsidP="00BC2F50">
      <w:pPr>
        <w:rPr>
          <w:ins w:id="309" w:author="Jinze Xie" w:date="2019-06-14T17:46:00Z"/>
          <w:rFonts w:ascii="宋体" w:eastAsia="宋体" w:hAnsi="宋体" w:cs="宋体"/>
          <w:sz w:val="24"/>
          <w:szCs w:val="24"/>
        </w:rPr>
      </w:pPr>
    </w:p>
    <w:p w14:paraId="37522A81" w14:textId="77777777" w:rsidR="00BC2F50" w:rsidRDefault="00BC2F50" w:rsidP="00BC2F50">
      <w:pPr>
        <w:rPr>
          <w:ins w:id="310" w:author="Jinze Xie" w:date="2019-06-14T17:46:00Z"/>
          <w:rFonts w:ascii="宋体" w:eastAsia="宋体" w:hAnsi="宋体" w:cs="宋体"/>
          <w:sz w:val="24"/>
          <w:szCs w:val="24"/>
        </w:rPr>
      </w:pPr>
    </w:p>
    <w:p w14:paraId="66355F04" w14:textId="77777777" w:rsidR="00BC2F50" w:rsidRDefault="00BC2F50" w:rsidP="00BC2F50">
      <w:pPr>
        <w:rPr>
          <w:ins w:id="311" w:author="Jinze Xie" w:date="2019-06-14T17:46:00Z"/>
          <w:rFonts w:ascii="宋体" w:eastAsia="宋体" w:hAnsi="宋体" w:cs="宋体"/>
          <w:sz w:val="24"/>
          <w:szCs w:val="24"/>
        </w:rPr>
      </w:pPr>
    </w:p>
    <w:p w14:paraId="288B1996" w14:textId="77777777" w:rsidR="00BC2F50" w:rsidRDefault="00BC2F50" w:rsidP="00BC2F50">
      <w:pPr>
        <w:rPr>
          <w:ins w:id="312" w:author="Jinze Xie" w:date="2019-06-14T17:46:00Z"/>
          <w:rFonts w:ascii="宋体" w:eastAsia="宋体" w:hAnsi="宋体" w:cs="宋体"/>
          <w:sz w:val="24"/>
          <w:szCs w:val="24"/>
        </w:rPr>
      </w:pPr>
    </w:p>
    <w:p w14:paraId="7B615001" w14:textId="77777777" w:rsidR="00BC2F50" w:rsidRDefault="00BC2F50" w:rsidP="00BC2F50">
      <w:pPr>
        <w:rPr>
          <w:ins w:id="313" w:author="Jinze Xie" w:date="2019-06-14T17:46:00Z"/>
          <w:rFonts w:ascii="宋体" w:eastAsia="宋体" w:hAnsi="宋体" w:cs="宋体"/>
          <w:sz w:val="24"/>
          <w:szCs w:val="24"/>
        </w:rPr>
      </w:pPr>
    </w:p>
    <w:p w14:paraId="5F471F43" w14:textId="77777777" w:rsidR="00BC2F50" w:rsidRDefault="00BC2F50" w:rsidP="00BC2F50">
      <w:pPr>
        <w:rPr>
          <w:ins w:id="314" w:author="Jinze Xie" w:date="2019-06-14T17:46:00Z"/>
          <w:rFonts w:ascii="宋体" w:eastAsia="宋体" w:hAnsi="宋体" w:cs="宋体"/>
          <w:sz w:val="24"/>
          <w:szCs w:val="24"/>
        </w:rPr>
      </w:pPr>
    </w:p>
    <w:p w14:paraId="46873291" w14:textId="77777777" w:rsidR="00BC2F50" w:rsidRDefault="00BC2F50" w:rsidP="00BC2F50">
      <w:pPr>
        <w:rPr>
          <w:ins w:id="315" w:author="Jinze Xie" w:date="2019-06-14T17:46:00Z"/>
          <w:rFonts w:ascii="宋体" w:eastAsia="宋体" w:hAnsi="宋体" w:cs="宋体"/>
          <w:sz w:val="24"/>
          <w:szCs w:val="24"/>
        </w:rPr>
      </w:pPr>
    </w:p>
    <w:p w14:paraId="4BABCDBA" w14:textId="77777777" w:rsidR="00BC2F50" w:rsidRDefault="00BC2F50" w:rsidP="00BC2F50">
      <w:pPr>
        <w:rPr>
          <w:ins w:id="316" w:author="Jinze Xie" w:date="2019-06-14T17:46:00Z"/>
          <w:rFonts w:ascii="宋体" w:eastAsia="宋体" w:hAnsi="宋体" w:cs="宋体"/>
          <w:sz w:val="24"/>
          <w:szCs w:val="24"/>
        </w:rPr>
      </w:pPr>
    </w:p>
    <w:p w14:paraId="19002560" w14:textId="77777777" w:rsidR="00BC2F50" w:rsidRDefault="00BC2F50" w:rsidP="00BC2F50">
      <w:pPr>
        <w:rPr>
          <w:ins w:id="317" w:author="Jinze Xie" w:date="2019-06-14T17:46:00Z"/>
          <w:rFonts w:ascii="宋体" w:eastAsia="宋体" w:hAnsi="宋体" w:cs="宋体"/>
          <w:sz w:val="24"/>
          <w:szCs w:val="24"/>
        </w:rPr>
      </w:pPr>
    </w:p>
    <w:p w14:paraId="35A68E52" w14:textId="77777777" w:rsidR="00BC2F50" w:rsidRDefault="00BC2F50" w:rsidP="00BC2F50">
      <w:pPr>
        <w:spacing w:before="3"/>
        <w:rPr>
          <w:ins w:id="318" w:author="Jinze Xie" w:date="2019-06-14T17:46:00Z"/>
          <w:rFonts w:ascii="宋体" w:eastAsia="宋体" w:hAnsi="宋体" w:cs="宋体"/>
        </w:rPr>
      </w:pPr>
    </w:p>
    <w:p w14:paraId="51AEAD57" w14:textId="77777777" w:rsidR="00BC2F50" w:rsidRDefault="00BC2F50" w:rsidP="00BC2F50">
      <w:pPr>
        <w:pStyle w:val="ad"/>
        <w:ind w:left="600" w:right="3646"/>
        <w:rPr>
          <w:ins w:id="319" w:author="Jinze Xie" w:date="2019-06-14T17:46:00Z"/>
          <w:lang w:eastAsia="zh-CN"/>
        </w:rPr>
      </w:pPr>
      <w:ins w:id="320" w:author="Jinze Xie" w:date="2019-06-14T17:46:00Z">
        <w:r>
          <w:rPr>
            <w:lang w:eastAsia="zh-CN"/>
          </w:rPr>
          <w:t>试</w:t>
        </w:r>
      </w:ins>
      <w:ins w:id="321" w:author="Jinze Xie" w:date="2019-06-15T14:53:00Z">
        <w:r w:rsidR="00470774">
          <w:rPr>
            <w:rFonts w:hint="eastAsia"/>
            <w:lang w:eastAsia="zh-CN"/>
          </w:rPr>
          <w:t>描述发力时被控制者肌肉的活动。</w:t>
        </w:r>
      </w:ins>
    </w:p>
    <w:p w14:paraId="353CBC5F" w14:textId="77777777" w:rsidR="00BC2F50" w:rsidRDefault="00BC2F50" w:rsidP="00BC2F50">
      <w:pPr>
        <w:rPr>
          <w:ins w:id="322" w:author="Jinze Xie" w:date="2019-06-14T17:46:00Z"/>
          <w:rFonts w:ascii="宋体" w:eastAsia="宋体" w:hAnsi="宋体" w:cs="宋体"/>
          <w:sz w:val="24"/>
          <w:szCs w:val="24"/>
        </w:rPr>
      </w:pPr>
    </w:p>
    <w:p w14:paraId="76135336" w14:textId="77777777" w:rsidR="00BC2F50" w:rsidRDefault="00BC2F50" w:rsidP="00BC2F50">
      <w:pPr>
        <w:rPr>
          <w:ins w:id="323" w:author="Jinze Xie" w:date="2019-06-14T17:46:00Z"/>
          <w:rFonts w:ascii="宋体" w:eastAsia="宋体" w:hAnsi="宋体" w:cs="宋体"/>
          <w:sz w:val="24"/>
          <w:szCs w:val="24"/>
        </w:rPr>
      </w:pPr>
    </w:p>
    <w:p w14:paraId="5E6C427D" w14:textId="77777777" w:rsidR="00BC2F50" w:rsidRDefault="00BC2F50" w:rsidP="00BC2F50">
      <w:pPr>
        <w:rPr>
          <w:ins w:id="324" w:author="Jinze Xie" w:date="2019-06-14T17:46:00Z"/>
          <w:rFonts w:ascii="宋体" w:eastAsia="宋体" w:hAnsi="宋体" w:cs="宋体"/>
          <w:sz w:val="24"/>
          <w:szCs w:val="24"/>
        </w:rPr>
      </w:pPr>
    </w:p>
    <w:p w14:paraId="7A3FA99F" w14:textId="77777777" w:rsidR="00BC2F50" w:rsidRDefault="00BC2F50" w:rsidP="00BC2F50">
      <w:pPr>
        <w:rPr>
          <w:ins w:id="325" w:author="Jinze Xie" w:date="2019-06-14T17:46:00Z"/>
          <w:rFonts w:ascii="宋体" w:eastAsia="宋体" w:hAnsi="宋体" w:cs="宋体"/>
          <w:sz w:val="24"/>
          <w:szCs w:val="24"/>
        </w:rPr>
      </w:pPr>
    </w:p>
    <w:p w14:paraId="775B2E65" w14:textId="77777777" w:rsidR="00BC2F50" w:rsidRDefault="00BC2F50" w:rsidP="00BC2F50">
      <w:pPr>
        <w:rPr>
          <w:ins w:id="326" w:author="Jinze Xie" w:date="2019-06-14T17:46:00Z"/>
          <w:rFonts w:ascii="宋体" w:eastAsia="宋体" w:hAnsi="宋体" w:cs="宋体"/>
          <w:sz w:val="24"/>
          <w:szCs w:val="24"/>
        </w:rPr>
      </w:pPr>
    </w:p>
    <w:p w14:paraId="000FDFCB" w14:textId="77777777" w:rsidR="00BC2F50" w:rsidRDefault="00BC2F50" w:rsidP="00BC2F50">
      <w:pPr>
        <w:rPr>
          <w:ins w:id="327" w:author="Jinze Xie" w:date="2019-06-14T17:46:00Z"/>
          <w:rFonts w:ascii="宋体" w:eastAsia="宋体" w:hAnsi="宋体" w:cs="宋体"/>
          <w:sz w:val="24"/>
          <w:szCs w:val="24"/>
        </w:rPr>
      </w:pPr>
    </w:p>
    <w:p w14:paraId="7C090F09" w14:textId="77777777" w:rsidR="00BC2F50" w:rsidRDefault="00BC2F50" w:rsidP="00BC2F50">
      <w:pPr>
        <w:rPr>
          <w:ins w:id="328" w:author="Jinze Xie" w:date="2019-06-14T17:46:00Z"/>
          <w:rFonts w:ascii="宋体" w:eastAsia="宋体" w:hAnsi="宋体" w:cs="宋体"/>
          <w:sz w:val="24"/>
          <w:szCs w:val="24"/>
        </w:rPr>
      </w:pPr>
    </w:p>
    <w:p w14:paraId="0292D77E" w14:textId="77777777" w:rsidR="00BC2F50" w:rsidRDefault="00BC2F50" w:rsidP="00BC2F50">
      <w:pPr>
        <w:rPr>
          <w:ins w:id="329" w:author="Jinze Xie" w:date="2019-06-14T17:46:00Z"/>
          <w:rFonts w:ascii="宋体" w:eastAsia="宋体" w:hAnsi="宋体" w:cs="宋体"/>
          <w:sz w:val="24"/>
          <w:szCs w:val="24"/>
        </w:rPr>
      </w:pPr>
    </w:p>
    <w:p w14:paraId="5661AA67" w14:textId="77777777" w:rsidR="00BC2F50" w:rsidRDefault="00BC2F50" w:rsidP="00BC2F50">
      <w:pPr>
        <w:spacing w:before="6"/>
        <w:rPr>
          <w:ins w:id="330" w:author="Jinze Xie" w:date="2019-06-14T17:46:00Z"/>
          <w:rFonts w:ascii="宋体" w:eastAsia="宋体" w:hAnsi="宋体" w:cs="宋体"/>
        </w:rPr>
      </w:pPr>
    </w:p>
    <w:p w14:paraId="7BD32302" w14:textId="77777777" w:rsidR="00BC2F50" w:rsidRDefault="00BC2F50" w:rsidP="00BC2F50">
      <w:pPr>
        <w:pStyle w:val="ad"/>
        <w:ind w:right="3646"/>
        <w:rPr>
          <w:ins w:id="331" w:author="Jinze Xie" w:date="2019-06-14T17:46:00Z"/>
          <w:lang w:eastAsia="zh-CN"/>
        </w:rPr>
      </w:pPr>
      <w:ins w:id="332" w:author="Jinze Xie" w:date="2019-06-14T17:46:00Z">
        <w:r>
          <w:rPr>
            <w:lang w:eastAsia="zh-CN"/>
          </w:rPr>
          <w:t>【问题和讨论】</w:t>
        </w:r>
      </w:ins>
    </w:p>
    <w:p w14:paraId="6DF302A7" w14:textId="77777777" w:rsidR="00BC2F50" w:rsidRDefault="00BC2F50" w:rsidP="00BC2F50">
      <w:pPr>
        <w:spacing w:before="9"/>
        <w:rPr>
          <w:ins w:id="333" w:author="Jinze Xie" w:date="2019-06-14T17:46:00Z"/>
          <w:rFonts w:ascii="宋体" w:eastAsia="宋体" w:hAnsi="宋体" w:cs="宋体"/>
          <w:sz w:val="23"/>
          <w:szCs w:val="23"/>
        </w:rPr>
      </w:pPr>
    </w:p>
    <w:p w14:paraId="1EB9B57C" w14:textId="3D521F34" w:rsidR="00BC2F50" w:rsidRDefault="00BC2F50" w:rsidP="00BC2F50">
      <w:pPr>
        <w:pStyle w:val="ad"/>
        <w:tabs>
          <w:tab w:val="left" w:pos="479"/>
        </w:tabs>
        <w:rPr>
          <w:ins w:id="334" w:author="Jinze Xie" w:date="2019-06-14T17:46:00Z"/>
          <w:lang w:eastAsia="zh-CN"/>
        </w:rPr>
      </w:pPr>
      <w:bookmarkStart w:id="335" w:name="_GoBack"/>
      <w:bookmarkEnd w:id="335"/>
      <w:ins w:id="336" w:author="Jinze Xie" w:date="2019-06-14T17:46:00Z">
        <w:del w:id="337" w:author="lsh" w:date="2019-06-17T17:11:00Z">
          <w:r w:rsidDel="00FC032A">
            <w:rPr>
              <w:rFonts w:ascii="Calibri" w:eastAsia="Calibri" w:hAnsi="Calibri" w:cs="Calibri"/>
              <w:w w:val="95"/>
              <w:lang w:eastAsia="zh-CN"/>
            </w:rPr>
            <w:delText>1</w:delText>
          </w:r>
          <w:r w:rsidDel="00FC032A">
            <w:rPr>
              <w:rFonts w:ascii="Calibri" w:eastAsia="Calibri" w:hAnsi="Calibri" w:cs="Calibri"/>
              <w:w w:val="95"/>
              <w:lang w:eastAsia="zh-CN"/>
            </w:rPr>
            <w:tab/>
          </w:r>
        </w:del>
      </w:ins>
      <w:ins w:id="338" w:author="Jinze Xie" w:date="2019-06-15T14:55:00Z">
        <w:r w:rsidR="00B55A78">
          <w:rPr>
            <w:rFonts w:hint="eastAsia"/>
            <w:lang w:eastAsia="zh-CN"/>
          </w:rPr>
          <w:t>思考</w:t>
        </w:r>
      </w:ins>
      <w:ins w:id="339" w:author="lsh" w:date="2019-06-17T17:11:00Z">
        <w:r w:rsidR="00FC032A">
          <w:rPr>
            <w:rFonts w:hint="eastAsia"/>
            <w:lang w:eastAsia="zh-CN"/>
          </w:rPr>
          <w:t>：</w:t>
        </w:r>
      </w:ins>
      <w:ins w:id="340" w:author="Jinze Xie" w:date="2019-06-15T14:55:00Z">
        <w:r w:rsidR="00B55A78">
          <w:rPr>
            <w:rFonts w:hint="eastAsia"/>
            <w:lang w:eastAsia="zh-CN"/>
          </w:rPr>
          <w:t>脑机接口对于未来生活</w:t>
        </w:r>
      </w:ins>
      <w:ins w:id="341" w:author="lsh" w:date="2019-06-17T17:11:00Z">
        <w:r w:rsidR="00FC032A">
          <w:rPr>
            <w:rFonts w:hint="eastAsia"/>
            <w:lang w:eastAsia="zh-CN"/>
          </w:rPr>
          <w:t>会带来怎样</w:t>
        </w:r>
      </w:ins>
      <w:ins w:id="342" w:author="Jinze Xie" w:date="2019-06-15T14:55:00Z">
        <w:r w:rsidR="00B55A78">
          <w:rPr>
            <w:rFonts w:hint="eastAsia"/>
            <w:lang w:eastAsia="zh-CN"/>
          </w:rPr>
          <w:t>的影响</w:t>
        </w:r>
        <w:del w:id="343" w:author="lsh" w:date="2019-06-17T17:11:00Z">
          <w:r w:rsidR="00B55A78" w:rsidDel="00FC032A">
            <w:rPr>
              <w:rFonts w:hint="eastAsia"/>
              <w:lang w:eastAsia="zh-CN"/>
            </w:rPr>
            <w:delText>。</w:delText>
          </w:r>
        </w:del>
      </w:ins>
      <w:ins w:id="344" w:author="lsh" w:date="2019-06-17T17:11:00Z">
        <w:r w:rsidR="00FC032A">
          <w:rPr>
            <w:rFonts w:hint="eastAsia"/>
            <w:lang w:eastAsia="zh-CN"/>
          </w:rPr>
          <w:t>？</w:t>
        </w:r>
      </w:ins>
    </w:p>
    <w:p w14:paraId="5574106A" w14:textId="77777777" w:rsidR="00BC2F50" w:rsidRDefault="00BC2F50" w:rsidP="00BC2F50">
      <w:pPr>
        <w:rPr>
          <w:ins w:id="345" w:author="Jinze Xie" w:date="2019-06-14T17:46:00Z"/>
          <w:rFonts w:ascii="宋体" w:eastAsia="宋体" w:hAnsi="宋体" w:cs="宋体"/>
          <w:sz w:val="26"/>
          <w:szCs w:val="26"/>
        </w:rPr>
      </w:pPr>
    </w:p>
    <w:p w14:paraId="60A69F74" w14:textId="77777777" w:rsidR="00BC2F50" w:rsidRDefault="00BC2F50" w:rsidP="00BC2F50">
      <w:pPr>
        <w:rPr>
          <w:ins w:id="346" w:author="Jinze Xie" w:date="2019-06-14T17:46:00Z"/>
          <w:rFonts w:ascii="宋体" w:eastAsia="宋体" w:hAnsi="宋体" w:cs="宋体"/>
          <w:sz w:val="26"/>
          <w:szCs w:val="26"/>
        </w:rPr>
      </w:pPr>
    </w:p>
    <w:p w14:paraId="73400306" w14:textId="77777777" w:rsidR="00BC2F50" w:rsidRDefault="00BC2F50" w:rsidP="00BC2F50">
      <w:pPr>
        <w:rPr>
          <w:ins w:id="347" w:author="Jinze Xie" w:date="2019-06-14T17:46:00Z"/>
          <w:rFonts w:ascii="宋体" w:eastAsia="宋体" w:hAnsi="宋体" w:cs="宋体"/>
          <w:sz w:val="26"/>
          <w:szCs w:val="26"/>
        </w:rPr>
      </w:pPr>
    </w:p>
    <w:p w14:paraId="79C0EDDE" w14:textId="77777777" w:rsidR="00BC2F50" w:rsidRDefault="00BC2F50">
      <w:pPr>
        <w:widowControl/>
        <w:jc w:val="left"/>
        <w:rPr>
          <w:ins w:id="348" w:author="Jinze Xie" w:date="2019-06-15T14:54:00Z"/>
        </w:rPr>
      </w:pPr>
    </w:p>
    <w:p w14:paraId="7972650A" w14:textId="77777777" w:rsidR="00B55A78" w:rsidRDefault="00B55A78">
      <w:pPr>
        <w:widowControl/>
        <w:jc w:val="left"/>
        <w:rPr>
          <w:ins w:id="349" w:author="Jinze Xie" w:date="2019-06-15T14:54:00Z"/>
        </w:rPr>
      </w:pPr>
    </w:p>
    <w:p w14:paraId="349B3987" w14:textId="77777777" w:rsidR="00B55A78" w:rsidRDefault="00B55A78">
      <w:pPr>
        <w:widowControl/>
        <w:jc w:val="left"/>
        <w:rPr>
          <w:ins w:id="350" w:author="Jinze Xie" w:date="2019-06-15T14:54:00Z"/>
        </w:rPr>
      </w:pPr>
    </w:p>
    <w:p w14:paraId="41FAC47D" w14:textId="77777777" w:rsidR="00B55A78" w:rsidRDefault="00B55A78">
      <w:pPr>
        <w:widowControl/>
        <w:jc w:val="left"/>
        <w:rPr>
          <w:ins w:id="351" w:author="Jinze Xie" w:date="2019-06-15T14:54:00Z"/>
        </w:rPr>
      </w:pPr>
    </w:p>
    <w:p w14:paraId="4C50BE16" w14:textId="77777777" w:rsidR="00B55A78" w:rsidRDefault="00B55A78">
      <w:pPr>
        <w:widowControl/>
        <w:jc w:val="left"/>
        <w:rPr>
          <w:ins w:id="352" w:author="Jinze Xie" w:date="2019-06-15T14:54:00Z"/>
        </w:rPr>
      </w:pPr>
    </w:p>
    <w:p w14:paraId="50992131" w14:textId="77777777" w:rsidR="00B55A78" w:rsidRDefault="00B55A78">
      <w:pPr>
        <w:widowControl/>
        <w:jc w:val="left"/>
        <w:rPr>
          <w:ins w:id="353" w:author="Jinze Xie" w:date="2019-06-15T14:54:00Z"/>
        </w:rPr>
      </w:pPr>
    </w:p>
    <w:p w14:paraId="1D9B2E6B" w14:textId="77777777" w:rsidR="00B55A78" w:rsidRDefault="00B55A78">
      <w:pPr>
        <w:widowControl/>
        <w:jc w:val="left"/>
        <w:rPr>
          <w:ins w:id="354" w:author="Jinze Xie" w:date="2019-06-15T14:54:00Z"/>
        </w:rPr>
      </w:pPr>
    </w:p>
    <w:p w14:paraId="65507BA3" w14:textId="77777777" w:rsidR="00B55A78" w:rsidRDefault="00B55A78">
      <w:pPr>
        <w:widowControl/>
        <w:jc w:val="left"/>
      </w:pPr>
    </w:p>
    <w:p w14:paraId="5BA401F7" w14:textId="77777777" w:rsidR="00ED5A92" w:rsidRDefault="00ED5A92" w:rsidP="00ED5A92">
      <w:pPr>
        <w:spacing w:line="288" w:lineRule="auto"/>
        <w:jc w:val="center"/>
        <w:rPr>
          <w:rFonts w:asciiTheme="majorEastAsia" w:eastAsiaTheme="majorEastAsia" w:hAnsiTheme="majorEastAsia"/>
          <w:b/>
          <w:sz w:val="44"/>
          <w:szCs w:val="44"/>
        </w:rPr>
      </w:pPr>
      <w:r>
        <w:rPr>
          <w:rFonts w:asciiTheme="majorEastAsia" w:eastAsiaTheme="majorEastAsia" w:hAnsiTheme="majorEastAsia"/>
          <w:b/>
          <w:sz w:val="44"/>
          <w:szCs w:val="44"/>
        </w:rPr>
        <w:lastRenderedPageBreak/>
        <w:t>小鼠</w:t>
      </w:r>
      <w:ins w:id="355" w:author="ion nxlab1" w:date="2019-06-12T20:52:00Z">
        <w:r w:rsidR="001E2308">
          <w:rPr>
            <w:rFonts w:asciiTheme="majorEastAsia" w:eastAsiaTheme="majorEastAsia" w:hAnsiTheme="majorEastAsia" w:hint="eastAsia"/>
            <w:b/>
            <w:sz w:val="44"/>
            <w:szCs w:val="44"/>
          </w:rPr>
          <w:t>脑信号</w:t>
        </w:r>
      </w:ins>
      <w:r>
        <w:rPr>
          <w:rFonts w:asciiTheme="majorEastAsia" w:eastAsiaTheme="majorEastAsia" w:hAnsiTheme="majorEastAsia"/>
          <w:b/>
          <w:sz w:val="44"/>
          <w:szCs w:val="44"/>
        </w:rPr>
        <w:t>的记录与</w:t>
      </w:r>
      <w:ins w:id="356" w:author="ion nxlab1" w:date="2019-06-12T20:52:00Z">
        <w:r w:rsidR="001E2308">
          <w:rPr>
            <w:rFonts w:asciiTheme="majorEastAsia" w:eastAsiaTheme="majorEastAsia" w:hAnsiTheme="majorEastAsia" w:hint="eastAsia"/>
            <w:b/>
            <w:sz w:val="44"/>
            <w:szCs w:val="44"/>
          </w:rPr>
          <w:t>操纵</w:t>
        </w:r>
      </w:ins>
      <w:del w:id="357" w:author="ion nxlab1" w:date="2019-06-12T20:52:00Z">
        <w:r w:rsidDel="001E2308">
          <w:rPr>
            <w:rFonts w:asciiTheme="majorEastAsia" w:eastAsiaTheme="majorEastAsia" w:hAnsiTheme="majorEastAsia"/>
            <w:b/>
            <w:sz w:val="44"/>
            <w:szCs w:val="44"/>
          </w:rPr>
          <w:delText>刺激</w:delText>
        </w:r>
      </w:del>
    </w:p>
    <w:p w14:paraId="3DEC5432" w14:textId="77777777" w:rsidR="00ED5A92" w:rsidRDefault="00ED5A92" w:rsidP="00ED5A92">
      <w:pPr>
        <w:spacing w:line="288"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E66D87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【背景知识】</w:t>
      </w:r>
    </w:p>
    <w:p w14:paraId="3A8BCA1D" w14:textId="77777777" w:rsidR="00ED5A92" w:rsidRDefault="00ED5A92" w:rsidP="00ED5A92">
      <w:pPr>
        <w:spacing w:line="288"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神经系统利用生物电来传递信号。因此，在神经元活动的时候，我们可以通过电生理仪器记录神经元电位的变化，观察神经元和大脑的活动。</w:t>
      </w:r>
    </w:p>
    <w:p w14:paraId="1FD595CD" w14:textId="77777777" w:rsidR="00ED5A92" w:rsidRDefault="00ED5A92" w:rsidP="00DE7665">
      <w:pPr>
        <w:spacing w:line="288"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如果我们将记录微电极插入小鼠脑内，就可以记录到单个神经元的电活动；如果我们将电极</w:t>
      </w:r>
      <w:ins w:id="358" w:author="碧云天书" w:date="2019-06-17T00:17:00Z">
        <w:r w:rsidR="00CB4A2D">
          <w:rPr>
            <w:rFonts w:asciiTheme="majorEastAsia" w:eastAsiaTheme="majorEastAsia" w:hAnsiTheme="majorEastAsia" w:hint="eastAsia"/>
            <w:sz w:val="24"/>
            <w:szCs w:val="24"/>
          </w:rPr>
          <w:t>嵌入</w:t>
        </w:r>
      </w:ins>
      <w:del w:id="359" w:author="碧云天书" w:date="2019-06-17T00:17:00Z">
        <w:r w:rsidDel="00CB4A2D">
          <w:rPr>
            <w:rFonts w:asciiTheme="majorEastAsia" w:eastAsiaTheme="majorEastAsia" w:hAnsiTheme="majorEastAsia"/>
            <w:sz w:val="24"/>
            <w:szCs w:val="24"/>
          </w:rPr>
          <w:delText>安装在小鼠</w:delText>
        </w:r>
      </w:del>
      <w:r>
        <w:rPr>
          <w:rFonts w:asciiTheme="majorEastAsia" w:eastAsiaTheme="majorEastAsia" w:hAnsiTheme="majorEastAsia"/>
          <w:sz w:val="24"/>
          <w:szCs w:val="24"/>
        </w:rPr>
        <w:t>颅骨</w:t>
      </w:r>
      <w:ins w:id="360" w:author="碧云天书" w:date="2019-06-17T00:17:00Z">
        <w:r w:rsidR="00CB4A2D">
          <w:rPr>
            <w:rFonts w:asciiTheme="majorEastAsia" w:eastAsiaTheme="majorEastAsia" w:hAnsiTheme="majorEastAsia" w:hint="eastAsia"/>
            <w:sz w:val="24"/>
            <w:szCs w:val="24"/>
          </w:rPr>
          <w:t>，接触到大脑皮层</w:t>
        </w:r>
      </w:ins>
      <w:r>
        <w:rPr>
          <w:rFonts w:asciiTheme="majorEastAsia" w:eastAsiaTheme="majorEastAsia" w:hAnsiTheme="majorEastAsia"/>
          <w:sz w:val="24"/>
          <w:szCs w:val="24"/>
        </w:rPr>
        <w:t>表面，则可以记录到一群神经元活动的总效应，这种信号就称为大脑皮层电图（Electrocorticography</w:t>
      </w:r>
      <w:del w:id="361" w:author="碧云天书" w:date="2019-06-16T23:42:00Z">
        <w:r w:rsidDel="00A01B40">
          <w:rPr>
            <w:rFonts w:asciiTheme="majorEastAsia" w:eastAsiaTheme="majorEastAsia" w:hAnsiTheme="majorEastAsia"/>
            <w:sz w:val="24"/>
            <w:szCs w:val="24"/>
          </w:rPr>
          <w:delText>,</w:delText>
        </w:r>
      </w:del>
      <w:del w:id="362" w:author="碧云天书" w:date="2019-06-16T23:43:00Z">
        <w:r w:rsidDel="00A01B40">
          <w:rPr>
            <w:rFonts w:asciiTheme="majorEastAsia" w:eastAsiaTheme="majorEastAsia" w:hAnsiTheme="majorEastAsia"/>
            <w:sz w:val="24"/>
            <w:szCs w:val="24"/>
          </w:rPr>
          <w:delText xml:space="preserve"> </w:delText>
        </w:r>
      </w:del>
      <w:ins w:id="363" w:author="碧云天书" w:date="2019-06-16T23:43:00Z">
        <w:r w:rsidR="00A01B40">
          <w:rPr>
            <w:rFonts w:asciiTheme="majorEastAsia" w:eastAsiaTheme="majorEastAsia" w:hAnsiTheme="majorEastAsia"/>
            <w:sz w:val="24"/>
            <w:szCs w:val="24"/>
          </w:rPr>
          <w:t>，</w:t>
        </w:r>
      </w:ins>
      <w:r>
        <w:rPr>
          <w:rFonts w:asciiTheme="majorEastAsia" w:eastAsiaTheme="majorEastAsia" w:hAnsiTheme="majorEastAsia"/>
          <w:sz w:val="24"/>
          <w:szCs w:val="24"/>
        </w:rPr>
        <w:t>ECoG）；如果在头皮表面贴放电极，会记录到更</w:t>
      </w:r>
      <w:ins w:id="364" w:author="碧云天书" w:date="2019-06-17T00:18:00Z">
        <w:r w:rsidR="00441711">
          <w:rPr>
            <w:rFonts w:asciiTheme="majorEastAsia" w:eastAsiaTheme="majorEastAsia" w:hAnsiTheme="majorEastAsia" w:hint="eastAsia"/>
            <w:sz w:val="24"/>
            <w:szCs w:val="24"/>
          </w:rPr>
          <w:t>大范围</w:t>
        </w:r>
      </w:ins>
      <w:del w:id="365" w:author="碧云天书" w:date="2019-06-17T00:18:00Z">
        <w:r w:rsidDel="00441711">
          <w:rPr>
            <w:rFonts w:asciiTheme="majorEastAsia" w:eastAsiaTheme="majorEastAsia" w:hAnsiTheme="majorEastAsia"/>
            <w:sz w:val="24"/>
            <w:szCs w:val="24"/>
          </w:rPr>
          <w:delText>多</w:delText>
        </w:r>
      </w:del>
      <w:r>
        <w:rPr>
          <w:rFonts w:asciiTheme="majorEastAsia" w:eastAsiaTheme="majorEastAsia" w:hAnsiTheme="majorEastAsia"/>
          <w:sz w:val="24"/>
          <w:szCs w:val="24"/>
        </w:rPr>
        <w:t>神经元活动的信号，这种信号称为脑电图</w:t>
      </w:r>
      <w:del w:id="366" w:author="碧云天书" w:date="2019-06-17T00:18:00Z">
        <w:r w:rsidDel="00AB4990">
          <w:rPr>
            <w:rFonts w:asciiTheme="majorEastAsia" w:eastAsiaTheme="majorEastAsia" w:hAnsiTheme="majorEastAsia"/>
            <w:sz w:val="24"/>
            <w:szCs w:val="24"/>
          </w:rPr>
          <w:delText>（Electroencephalogram</w:delText>
        </w:r>
      </w:del>
      <w:del w:id="367" w:author="碧云天书" w:date="2019-06-16T23:42:00Z">
        <w:r w:rsidDel="00A01B40">
          <w:rPr>
            <w:rFonts w:asciiTheme="majorEastAsia" w:eastAsiaTheme="majorEastAsia" w:hAnsiTheme="majorEastAsia"/>
            <w:sz w:val="24"/>
            <w:szCs w:val="24"/>
          </w:rPr>
          <w:delText>,</w:delText>
        </w:r>
      </w:del>
      <w:del w:id="368" w:author="碧云天书" w:date="2019-06-16T23:43:00Z">
        <w:r w:rsidDel="00A01B40">
          <w:rPr>
            <w:rFonts w:asciiTheme="majorEastAsia" w:eastAsiaTheme="majorEastAsia" w:hAnsiTheme="majorEastAsia"/>
            <w:sz w:val="24"/>
            <w:szCs w:val="24"/>
          </w:rPr>
          <w:delText xml:space="preserve"> </w:delText>
        </w:r>
      </w:del>
      <w:del w:id="369" w:author="碧云天书" w:date="2019-06-17T00:18:00Z">
        <w:r w:rsidDel="00AB4990">
          <w:rPr>
            <w:rFonts w:asciiTheme="majorEastAsia" w:eastAsiaTheme="majorEastAsia" w:hAnsiTheme="majorEastAsia"/>
            <w:sz w:val="24"/>
            <w:szCs w:val="24"/>
          </w:rPr>
          <w:delText>EEG）</w:delText>
        </w:r>
      </w:del>
      <w:r>
        <w:rPr>
          <w:rFonts w:asciiTheme="majorEastAsia" w:eastAsiaTheme="majorEastAsia" w:hAnsiTheme="majorEastAsia"/>
          <w:sz w:val="24"/>
          <w:szCs w:val="24"/>
        </w:rPr>
        <w:t>。</w:t>
      </w:r>
    </w:p>
    <w:p w14:paraId="5FE09617" w14:textId="77777777" w:rsidR="00ED5A92" w:rsidRDefault="00ED5A92" w:rsidP="00ED5A92">
      <w:pPr>
        <w:spacing w:line="288"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除了记录大脑的活动，我们还能控制大脑的活动。我们可以通过对大脑进行电刺激来激活或抑制脑的活动。根据刺激位点及刺激强度的不同，可以对脑的功能产生不同的影响。</w:t>
      </w:r>
    </w:p>
    <w:p w14:paraId="45EAC82C" w14:textId="77777777" w:rsidR="00ED5A92" w:rsidRDefault="000A4901" w:rsidP="00ED5A92">
      <w:pPr>
        <w:spacing w:line="288" w:lineRule="auto"/>
        <w:ind w:firstLineChars="200" w:firstLine="480"/>
        <w:rPr>
          <w:rFonts w:asciiTheme="majorEastAsia" w:eastAsiaTheme="majorEastAsia" w:hAnsiTheme="majorEastAsia"/>
          <w:sz w:val="24"/>
          <w:szCs w:val="24"/>
        </w:rPr>
      </w:pPr>
      <w:ins w:id="370" w:author="碧云天书" w:date="2019-06-17T00:21:00Z">
        <w:r>
          <w:rPr>
            <w:rFonts w:asciiTheme="majorEastAsia" w:eastAsiaTheme="majorEastAsia" w:hAnsiTheme="majorEastAsia" w:hint="eastAsia"/>
            <w:sz w:val="24"/>
            <w:szCs w:val="24"/>
          </w:rPr>
          <w:t>除了</w:t>
        </w:r>
      </w:ins>
      <w:r w:rsidR="00ED5A92">
        <w:rPr>
          <w:rFonts w:asciiTheme="majorEastAsia" w:eastAsiaTheme="majorEastAsia" w:hAnsiTheme="majorEastAsia"/>
          <w:sz w:val="24"/>
          <w:szCs w:val="24"/>
        </w:rPr>
        <w:t>用电可以控制大脑的活动，用光也能控制大脑的活动。光敏感通道（</w:t>
      </w:r>
      <w:bookmarkStart w:id="371" w:name="OLE_LINK1"/>
      <w:bookmarkStart w:id="372" w:name="OLE_LINK2"/>
      <w:r w:rsidR="00ED5A92">
        <w:rPr>
          <w:rFonts w:asciiTheme="majorEastAsia" w:eastAsiaTheme="majorEastAsia" w:hAnsiTheme="majorEastAsia"/>
          <w:sz w:val="24"/>
          <w:szCs w:val="24"/>
        </w:rPr>
        <w:t>channelrhodopsin</w:t>
      </w:r>
      <w:bookmarkEnd w:id="371"/>
      <w:bookmarkEnd w:id="372"/>
      <w:r w:rsidR="00ED5A92">
        <w:rPr>
          <w:rFonts w:asciiTheme="majorEastAsia" w:eastAsiaTheme="majorEastAsia" w:hAnsiTheme="majorEastAsia"/>
          <w:sz w:val="24"/>
          <w:szCs w:val="24"/>
        </w:rPr>
        <w:t>-2</w:t>
      </w:r>
      <w:del w:id="373" w:author="碧云天书" w:date="2019-06-16T23:42:00Z">
        <w:r w:rsidR="00ED5A92" w:rsidDel="00A01B40">
          <w:rPr>
            <w:rFonts w:asciiTheme="majorEastAsia" w:eastAsiaTheme="majorEastAsia" w:hAnsiTheme="majorEastAsia"/>
            <w:sz w:val="24"/>
            <w:szCs w:val="24"/>
          </w:rPr>
          <w:delText>,</w:delText>
        </w:r>
      </w:del>
      <w:ins w:id="374" w:author="碧云天书" w:date="2019-06-16T23:42:00Z">
        <w:r w:rsidR="00A01B40">
          <w:rPr>
            <w:rFonts w:asciiTheme="majorEastAsia" w:eastAsiaTheme="majorEastAsia" w:hAnsiTheme="majorEastAsia"/>
            <w:sz w:val="24"/>
            <w:szCs w:val="24"/>
          </w:rPr>
          <w:t>，</w:t>
        </w:r>
      </w:ins>
      <w:r w:rsidR="00ED5A92">
        <w:rPr>
          <w:rFonts w:asciiTheme="majorEastAsia" w:eastAsiaTheme="majorEastAsia" w:hAnsiTheme="majorEastAsia"/>
          <w:sz w:val="24"/>
          <w:szCs w:val="24"/>
        </w:rPr>
        <w:t>ChR2）是一种受光调控的阳离子通道蛋白。将其表达在神经元</w:t>
      </w:r>
      <w:ins w:id="375" w:author="碧云天书" w:date="2019-06-17T00:22:00Z">
        <w:r w:rsidR="00A729BC">
          <w:rPr>
            <w:rFonts w:asciiTheme="majorEastAsia" w:eastAsiaTheme="majorEastAsia" w:hAnsiTheme="majorEastAsia" w:hint="eastAsia"/>
            <w:sz w:val="24"/>
            <w:szCs w:val="24"/>
          </w:rPr>
          <w:t>细胞膜上</w:t>
        </w:r>
      </w:ins>
      <w:del w:id="376" w:author="碧云天书" w:date="2019-06-17T00:22:00Z">
        <w:r w:rsidR="00ED5A92" w:rsidDel="00A729BC">
          <w:rPr>
            <w:rFonts w:asciiTheme="majorEastAsia" w:eastAsiaTheme="majorEastAsia" w:hAnsiTheme="majorEastAsia"/>
            <w:sz w:val="24"/>
            <w:szCs w:val="24"/>
          </w:rPr>
          <w:delText>中后</w:delText>
        </w:r>
      </w:del>
      <w:r w:rsidR="00ED5A92">
        <w:rPr>
          <w:rFonts w:asciiTheme="majorEastAsia" w:eastAsiaTheme="majorEastAsia" w:hAnsiTheme="majorEastAsia"/>
          <w:sz w:val="24"/>
          <w:szCs w:val="24"/>
        </w:rPr>
        <w:t>，用480nm左右的蓝光照射，就可以使通道开放，让阳离子进入细胞，造成神经元去极化并发放动作电位。利用光照ChR2蛋白来操纵不同脑区的特定类型神经元已经成为神经科学研究中一项重要的手段。</w:t>
      </w:r>
    </w:p>
    <w:p w14:paraId="5B0E155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6550D15" w14:textId="77777777" w:rsidR="00ED5A92" w:rsidRDefault="00ED5A92" w:rsidP="00ED5A92">
      <w:pPr>
        <w:spacing w:line="288" w:lineRule="auto"/>
        <w:rPr>
          <w:rFonts w:asciiTheme="majorEastAsia" w:eastAsiaTheme="majorEastAsia" w:hAnsiTheme="majorEastAsia"/>
          <w:b/>
          <w:bCs/>
          <w:sz w:val="24"/>
          <w:szCs w:val="24"/>
        </w:rPr>
      </w:pPr>
      <w:r>
        <w:rPr>
          <w:rFonts w:asciiTheme="majorEastAsia" w:eastAsiaTheme="majorEastAsia" w:hAnsiTheme="majorEastAsia"/>
          <w:b/>
          <w:bCs/>
          <w:sz w:val="24"/>
          <w:szCs w:val="24"/>
        </w:rPr>
        <w:t>【实验1】</w:t>
      </w:r>
    </w:p>
    <w:p w14:paraId="47E3C91A" w14:textId="77777777" w:rsidR="00ED5A92" w:rsidRDefault="00ED5A92" w:rsidP="00ED5A92">
      <w:pPr>
        <w:spacing w:line="288" w:lineRule="auto"/>
        <w:rPr>
          <w:rFonts w:asciiTheme="majorEastAsia" w:eastAsiaTheme="majorEastAsia" w:hAnsiTheme="majorEastAsia"/>
          <w:sz w:val="24"/>
          <w:szCs w:val="24"/>
        </w:rPr>
      </w:pPr>
      <w:del w:id="377" w:author="ion nxlab1" w:date="2019-06-12T20:56:00Z">
        <w:r w:rsidDel="00011216">
          <w:rPr>
            <w:rFonts w:asciiTheme="majorEastAsia" w:eastAsiaTheme="majorEastAsia" w:hAnsiTheme="majorEastAsia"/>
            <w:sz w:val="24"/>
            <w:szCs w:val="24"/>
          </w:rPr>
          <w:delText xml:space="preserve"> </w:delText>
        </w:r>
      </w:del>
    </w:p>
    <w:p w14:paraId="08A6C88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【实验目的】</w:t>
      </w:r>
    </w:p>
    <w:p w14:paraId="0168CED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观察、记录小鼠的脑电信号，</w:t>
      </w:r>
      <w:ins w:id="378" w:author="ion nxlab1" w:date="2019-06-12T20:30:00Z">
        <w:r w:rsidR="003F2BFF">
          <w:rPr>
            <w:rFonts w:asciiTheme="majorEastAsia" w:eastAsiaTheme="majorEastAsia" w:hAnsiTheme="majorEastAsia" w:hint="eastAsia"/>
            <w:sz w:val="24"/>
            <w:szCs w:val="24"/>
          </w:rPr>
          <w:t>比较</w:t>
        </w:r>
      </w:ins>
      <w:del w:id="379" w:author="ion nxlab1" w:date="2019-06-12T20:30:00Z">
        <w:r w:rsidDel="003F2BFF">
          <w:rPr>
            <w:rFonts w:asciiTheme="majorEastAsia" w:eastAsiaTheme="majorEastAsia" w:hAnsiTheme="majorEastAsia"/>
            <w:sz w:val="24"/>
            <w:szCs w:val="24"/>
          </w:rPr>
          <w:delText>记录</w:delText>
        </w:r>
      </w:del>
      <w:r>
        <w:rPr>
          <w:rFonts w:asciiTheme="majorEastAsia" w:eastAsiaTheme="majorEastAsia" w:hAnsiTheme="majorEastAsia"/>
          <w:sz w:val="24"/>
          <w:szCs w:val="24"/>
        </w:rPr>
        <w:t>小鼠</w:t>
      </w:r>
      <w:ins w:id="380" w:author="ion nxlab1" w:date="2019-06-12T20:30:00Z">
        <w:r w:rsidR="003F2BFF">
          <w:rPr>
            <w:rFonts w:asciiTheme="majorEastAsia" w:eastAsiaTheme="majorEastAsia" w:hAnsiTheme="majorEastAsia" w:hint="eastAsia"/>
            <w:sz w:val="24"/>
            <w:szCs w:val="24"/>
          </w:rPr>
          <w:t>在</w:t>
        </w:r>
      </w:ins>
      <w:ins w:id="381" w:author="ion nxlab1" w:date="2019-06-12T20:25:00Z">
        <w:r w:rsidR="003A7B92">
          <w:rPr>
            <w:rFonts w:asciiTheme="majorEastAsia" w:eastAsiaTheme="majorEastAsia" w:hAnsiTheme="majorEastAsia" w:hint="eastAsia"/>
            <w:sz w:val="24"/>
            <w:szCs w:val="24"/>
          </w:rPr>
          <w:t>清醒时，</w:t>
        </w:r>
      </w:ins>
      <w:r>
        <w:rPr>
          <w:rFonts w:asciiTheme="majorEastAsia" w:eastAsiaTheme="majorEastAsia" w:hAnsiTheme="majorEastAsia"/>
          <w:sz w:val="24"/>
          <w:szCs w:val="24"/>
        </w:rPr>
        <w:t>接受外界环境刺激时</w:t>
      </w:r>
      <w:ins w:id="382" w:author="ion nxlab1" w:date="2019-06-12T20:25:00Z">
        <w:r w:rsidR="003A7B92">
          <w:rPr>
            <w:rFonts w:asciiTheme="majorEastAsia" w:eastAsiaTheme="majorEastAsia" w:hAnsiTheme="majorEastAsia" w:hint="eastAsia"/>
            <w:sz w:val="24"/>
            <w:szCs w:val="24"/>
          </w:rPr>
          <w:t>，以及麻醉状态下</w:t>
        </w:r>
      </w:ins>
      <w:ins w:id="383" w:author="ion nxlab1" w:date="2019-06-12T20:30:00Z">
        <w:r w:rsidR="003F2BFF">
          <w:rPr>
            <w:rFonts w:asciiTheme="majorEastAsia" w:eastAsiaTheme="majorEastAsia" w:hAnsiTheme="majorEastAsia" w:hint="eastAsia"/>
            <w:sz w:val="24"/>
            <w:szCs w:val="24"/>
          </w:rPr>
          <w:t>的</w:t>
        </w:r>
      </w:ins>
      <w:r>
        <w:rPr>
          <w:rFonts w:asciiTheme="majorEastAsia" w:eastAsiaTheme="majorEastAsia" w:hAnsiTheme="majorEastAsia"/>
          <w:sz w:val="24"/>
          <w:szCs w:val="24"/>
        </w:rPr>
        <w:t>脑电信号</w:t>
      </w:r>
      <w:del w:id="384" w:author="ion nxlab1" w:date="2019-06-12T20:31:00Z">
        <w:r w:rsidDel="003F2BFF">
          <w:rPr>
            <w:rFonts w:asciiTheme="majorEastAsia" w:eastAsiaTheme="majorEastAsia" w:hAnsiTheme="majorEastAsia"/>
            <w:sz w:val="24"/>
            <w:szCs w:val="24"/>
          </w:rPr>
          <w:delText>的变化</w:delText>
        </w:r>
      </w:del>
      <w:r>
        <w:rPr>
          <w:rFonts w:asciiTheme="majorEastAsia" w:eastAsiaTheme="majorEastAsia" w:hAnsiTheme="majorEastAsia"/>
          <w:sz w:val="24"/>
          <w:szCs w:val="24"/>
        </w:rPr>
        <w:t>。</w:t>
      </w:r>
    </w:p>
    <w:p w14:paraId="2CD322F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AF0F49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8E3ECD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【实验用具】</w:t>
      </w:r>
    </w:p>
    <w:p w14:paraId="6B016A5D" w14:textId="77777777" w:rsidR="00ED5A92" w:rsidRDefault="00DE7665"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实验小鼠（由老师预先植入电极）</w:t>
      </w:r>
      <w:r w:rsidR="00ED5A92">
        <w:rPr>
          <w:rFonts w:asciiTheme="majorEastAsia" w:eastAsiaTheme="majorEastAsia" w:hAnsiTheme="majorEastAsia"/>
          <w:sz w:val="24"/>
          <w:szCs w:val="24"/>
        </w:rPr>
        <w:t>，便携式生物电综合记录仪，LED灯</w:t>
      </w:r>
      <w:ins w:id="385" w:author="ion nxlab1" w:date="2019-06-12T20:26:00Z">
        <w:r w:rsidR="003A7B92">
          <w:rPr>
            <w:rFonts w:asciiTheme="majorEastAsia" w:eastAsiaTheme="majorEastAsia" w:hAnsiTheme="majorEastAsia" w:hint="eastAsia"/>
            <w:sz w:val="24"/>
            <w:szCs w:val="24"/>
          </w:rPr>
          <w:t>，麻醉剂（</w:t>
        </w:r>
      </w:ins>
      <w:ins w:id="386" w:author="ion nxlab1" w:date="2019-06-12T20:27:00Z">
        <w:r w:rsidR="003A7B92">
          <w:rPr>
            <w:rFonts w:asciiTheme="majorEastAsia" w:eastAsiaTheme="majorEastAsia" w:hAnsiTheme="majorEastAsia" w:hint="eastAsia"/>
            <w:sz w:val="24"/>
            <w:szCs w:val="24"/>
          </w:rPr>
          <w:t>异氟烷</w:t>
        </w:r>
      </w:ins>
      <w:ins w:id="387" w:author="ion nxlab1" w:date="2019-06-12T20:26:00Z">
        <w:r w:rsidR="003A7B92">
          <w:rPr>
            <w:rFonts w:asciiTheme="majorEastAsia" w:eastAsiaTheme="majorEastAsia" w:hAnsiTheme="majorEastAsia" w:hint="eastAsia"/>
            <w:sz w:val="24"/>
            <w:szCs w:val="24"/>
          </w:rPr>
          <w:t>）</w:t>
        </w:r>
      </w:ins>
      <w:ins w:id="388" w:author="ion nxlab1" w:date="2019-06-12T20:27:00Z">
        <w:r w:rsidR="003A7B92">
          <w:rPr>
            <w:rFonts w:asciiTheme="majorEastAsia" w:eastAsiaTheme="majorEastAsia" w:hAnsiTheme="majorEastAsia" w:hint="eastAsia"/>
            <w:sz w:val="24"/>
            <w:szCs w:val="24"/>
          </w:rPr>
          <w:t>，麻醉盒。</w:t>
        </w:r>
      </w:ins>
    </w:p>
    <w:p w14:paraId="305A5A7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154D3145"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D67D3B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【实验步骤】</w:t>
      </w:r>
    </w:p>
    <w:p w14:paraId="233227C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1. 观察、记录小鼠在自由运动时的脑电信号。</w:t>
      </w:r>
    </w:p>
    <w:p w14:paraId="562C4F9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2. 利用LED灯刺激小鼠，观察小鼠脑电信号变化。</w:t>
      </w:r>
    </w:p>
    <w:p w14:paraId="7CF60EF8" w14:textId="77777777" w:rsidR="00ED5A92" w:rsidRDefault="00ED5A92" w:rsidP="00ED5A92">
      <w:pPr>
        <w:spacing w:line="288" w:lineRule="auto"/>
        <w:rPr>
          <w:ins w:id="389" w:author="ion nxlab1" w:date="2019-06-12T20:27:00Z"/>
          <w:rFonts w:asciiTheme="majorEastAsia" w:eastAsiaTheme="majorEastAsia" w:hAnsiTheme="majorEastAsia"/>
          <w:sz w:val="24"/>
          <w:szCs w:val="24"/>
        </w:rPr>
      </w:pPr>
      <w:r>
        <w:rPr>
          <w:rFonts w:asciiTheme="majorEastAsia" w:eastAsiaTheme="majorEastAsia" w:hAnsiTheme="majorEastAsia"/>
          <w:sz w:val="24"/>
          <w:szCs w:val="24"/>
        </w:rPr>
        <w:t>3. 拍手给小鼠声音刺激，观察小鼠脑电信号变化。</w:t>
      </w:r>
    </w:p>
    <w:p w14:paraId="06A94C5D" w14:textId="77777777" w:rsidR="003A7B92" w:rsidRDefault="003A7B92" w:rsidP="00ED5A92">
      <w:pPr>
        <w:spacing w:line="288" w:lineRule="auto"/>
        <w:rPr>
          <w:rFonts w:asciiTheme="majorEastAsia" w:eastAsiaTheme="majorEastAsia" w:hAnsiTheme="majorEastAsia"/>
          <w:sz w:val="24"/>
          <w:szCs w:val="24"/>
        </w:rPr>
      </w:pPr>
      <w:ins w:id="390" w:author="ion nxlab1" w:date="2019-06-12T20:27:00Z">
        <w:r>
          <w:rPr>
            <w:rFonts w:asciiTheme="majorEastAsia" w:eastAsiaTheme="majorEastAsia" w:hAnsiTheme="majorEastAsia" w:hint="eastAsia"/>
            <w:sz w:val="24"/>
            <w:szCs w:val="24"/>
          </w:rPr>
          <w:t>4</w:t>
        </w:r>
        <w:r>
          <w:rPr>
            <w:rFonts w:asciiTheme="majorEastAsia" w:eastAsiaTheme="majorEastAsia" w:hAnsiTheme="majorEastAsia"/>
            <w:sz w:val="24"/>
            <w:szCs w:val="24"/>
          </w:rPr>
          <w:t xml:space="preserve">. </w:t>
        </w:r>
      </w:ins>
      <w:ins w:id="391" w:author="ion nxlab1" w:date="2019-06-12T20:28:00Z">
        <w:r>
          <w:rPr>
            <w:rFonts w:asciiTheme="majorEastAsia" w:eastAsiaTheme="majorEastAsia" w:hAnsiTheme="majorEastAsia" w:hint="eastAsia"/>
            <w:sz w:val="24"/>
            <w:szCs w:val="24"/>
          </w:rPr>
          <w:t>观察</w:t>
        </w:r>
        <w:r w:rsidR="003F2BFF">
          <w:rPr>
            <w:rFonts w:asciiTheme="majorEastAsia" w:eastAsiaTheme="majorEastAsia" w:hAnsiTheme="majorEastAsia" w:hint="eastAsia"/>
            <w:sz w:val="24"/>
            <w:szCs w:val="24"/>
          </w:rPr>
          <w:t>、比较小鼠在清醒时和</w:t>
        </w:r>
      </w:ins>
      <w:ins w:id="392" w:author="ion nxlab1" w:date="2019-06-12T20:29:00Z">
        <w:r w:rsidR="003F2BFF">
          <w:rPr>
            <w:rFonts w:asciiTheme="majorEastAsia" w:eastAsiaTheme="majorEastAsia" w:hAnsiTheme="majorEastAsia" w:hint="eastAsia"/>
            <w:sz w:val="24"/>
            <w:szCs w:val="24"/>
          </w:rPr>
          <w:t>麻醉状态下的脑电信号。</w:t>
        </w:r>
      </w:ins>
    </w:p>
    <w:p w14:paraId="27E3407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42CBCF1" w14:textId="77777777" w:rsidR="00DE7665" w:rsidRDefault="00DE7665" w:rsidP="00ED5A92">
      <w:pPr>
        <w:spacing w:line="288" w:lineRule="auto"/>
        <w:rPr>
          <w:rFonts w:asciiTheme="majorEastAsia" w:eastAsiaTheme="majorEastAsia" w:hAnsiTheme="majorEastAsia"/>
          <w:sz w:val="24"/>
          <w:szCs w:val="24"/>
        </w:rPr>
      </w:pPr>
    </w:p>
    <w:p w14:paraId="53594DBB" w14:textId="77777777" w:rsidR="00DE7665" w:rsidRDefault="00DE7665" w:rsidP="00ED5A92">
      <w:pPr>
        <w:spacing w:line="288" w:lineRule="auto"/>
        <w:rPr>
          <w:rFonts w:asciiTheme="majorEastAsia" w:eastAsiaTheme="majorEastAsia" w:hAnsiTheme="majorEastAsia"/>
          <w:sz w:val="24"/>
          <w:szCs w:val="24"/>
        </w:rPr>
      </w:pPr>
    </w:p>
    <w:p w14:paraId="2407D32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B3C5F4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【实验结果】</w:t>
      </w:r>
    </w:p>
    <w:p w14:paraId="3620E88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画出小鼠运动时脑电信号明显改变时的波形。</w:t>
      </w:r>
    </w:p>
    <w:p w14:paraId="2785A84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D94D9A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26F725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881C7F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5E2666A" w14:textId="77777777" w:rsidR="00ED5A92" w:rsidRDefault="00ED5A92" w:rsidP="00ED5A92">
      <w:pPr>
        <w:spacing w:line="288" w:lineRule="auto"/>
        <w:rPr>
          <w:rFonts w:asciiTheme="majorEastAsia" w:eastAsiaTheme="majorEastAsia" w:hAnsiTheme="majorEastAsia"/>
          <w:b/>
          <w:bCs/>
          <w:sz w:val="24"/>
          <w:szCs w:val="24"/>
        </w:rPr>
      </w:pPr>
      <w:r>
        <w:rPr>
          <w:rFonts w:asciiTheme="majorEastAsia" w:eastAsiaTheme="majorEastAsia" w:hAnsiTheme="majorEastAsia"/>
          <w:b/>
          <w:bCs/>
          <w:sz w:val="24"/>
          <w:szCs w:val="24"/>
        </w:rPr>
        <w:t>【实验</w:t>
      </w:r>
      <w:r w:rsidR="00DE7665">
        <w:rPr>
          <w:rFonts w:asciiTheme="majorEastAsia" w:eastAsiaTheme="majorEastAsia" w:hAnsiTheme="majorEastAsia"/>
          <w:b/>
          <w:bCs/>
          <w:sz w:val="24"/>
          <w:szCs w:val="24"/>
        </w:rPr>
        <w:t>2</w:t>
      </w:r>
      <w:r>
        <w:rPr>
          <w:rFonts w:asciiTheme="majorEastAsia" w:eastAsiaTheme="majorEastAsia" w:hAnsiTheme="majorEastAsia"/>
          <w:b/>
          <w:bCs/>
          <w:sz w:val="24"/>
          <w:szCs w:val="24"/>
        </w:rPr>
        <w:t>】</w:t>
      </w:r>
    </w:p>
    <w:p w14:paraId="697FD61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【实验目的】</w:t>
      </w:r>
    </w:p>
    <w:p w14:paraId="6845D5B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观察、记录小鼠单电极记录时神经元发放的波形。</w:t>
      </w:r>
    </w:p>
    <w:p w14:paraId="5A24129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4E9E72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C56654B"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【实验用具】</w:t>
      </w:r>
    </w:p>
    <w:p w14:paraId="6978ADB5"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实验小鼠（由老师预先植入微电极），便携式生物电综合记录仪</w:t>
      </w:r>
    </w:p>
    <w:p w14:paraId="55ACF330"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6FA4AA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B0E0CA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【实验步骤】</w:t>
      </w:r>
    </w:p>
    <w:p w14:paraId="550860C5" w14:textId="77777777" w:rsidR="00ED5A92" w:rsidRDefault="00ED5A92" w:rsidP="00ED5A92">
      <w:pPr>
        <w:spacing w:line="288" w:lineRule="auto"/>
        <w:rPr>
          <w:ins w:id="393" w:author="ion nxlab1" w:date="2019-06-12T20:32:00Z"/>
          <w:rFonts w:asciiTheme="majorEastAsia" w:eastAsiaTheme="majorEastAsia" w:hAnsiTheme="majorEastAsia"/>
          <w:sz w:val="24"/>
          <w:szCs w:val="24"/>
        </w:rPr>
      </w:pPr>
      <w:r>
        <w:rPr>
          <w:rFonts w:asciiTheme="majorEastAsia" w:eastAsiaTheme="majorEastAsia" w:hAnsiTheme="majorEastAsia"/>
          <w:sz w:val="24"/>
          <w:szCs w:val="24"/>
        </w:rPr>
        <w:t>观察小鼠单电极记录得到的神经元发放波形。</w:t>
      </w:r>
    </w:p>
    <w:p w14:paraId="3D755A4E" w14:textId="77777777" w:rsidR="003F2BFF" w:rsidRDefault="003F2BFF" w:rsidP="00ED5A92">
      <w:pPr>
        <w:spacing w:line="288" w:lineRule="auto"/>
        <w:rPr>
          <w:rFonts w:asciiTheme="majorEastAsia" w:eastAsiaTheme="majorEastAsia" w:hAnsiTheme="majorEastAsia"/>
          <w:sz w:val="24"/>
          <w:szCs w:val="24"/>
        </w:rPr>
      </w:pPr>
      <w:ins w:id="394" w:author="ion nxlab1" w:date="2019-06-12T20:33:00Z">
        <w:r>
          <w:rPr>
            <w:rFonts w:asciiTheme="majorEastAsia" w:eastAsiaTheme="majorEastAsia" w:hAnsiTheme="majorEastAsia" w:hint="eastAsia"/>
            <w:sz w:val="24"/>
            <w:szCs w:val="24"/>
          </w:rPr>
          <w:t>观察小鼠接受外界刺激时单电极记录得到的神经元发放</w:t>
        </w:r>
      </w:ins>
      <w:ins w:id="395" w:author="ion nxlab1" w:date="2019-06-12T20:34:00Z">
        <w:r>
          <w:rPr>
            <w:rFonts w:asciiTheme="majorEastAsia" w:eastAsiaTheme="majorEastAsia" w:hAnsiTheme="majorEastAsia" w:hint="eastAsia"/>
            <w:sz w:val="24"/>
            <w:szCs w:val="24"/>
          </w:rPr>
          <w:t>波形、频率。</w:t>
        </w:r>
      </w:ins>
    </w:p>
    <w:p w14:paraId="5A163C0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2099C4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5BD316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【实验结果】</w:t>
      </w:r>
    </w:p>
    <w:p w14:paraId="261DF01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画出单电极记录小鼠神经元活动时的波形。</w:t>
      </w:r>
    </w:p>
    <w:p w14:paraId="658FDBB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AEC30DA"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21AF855"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FB5A640"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6B7C92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3ABD5B2" w14:textId="77777777" w:rsidR="00ED5A92" w:rsidRDefault="00ED5A92" w:rsidP="00ED5A92">
      <w:pPr>
        <w:spacing w:line="288" w:lineRule="auto"/>
        <w:rPr>
          <w:rFonts w:asciiTheme="majorEastAsia" w:eastAsiaTheme="majorEastAsia" w:hAnsiTheme="majorEastAsia"/>
          <w:b/>
          <w:bCs/>
          <w:sz w:val="24"/>
          <w:szCs w:val="24"/>
        </w:rPr>
      </w:pPr>
      <w:r>
        <w:rPr>
          <w:rFonts w:asciiTheme="majorEastAsia" w:eastAsiaTheme="majorEastAsia" w:hAnsiTheme="majorEastAsia"/>
          <w:b/>
          <w:bCs/>
          <w:sz w:val="24"/>
          <w:szCs w:val="24"/>
        </w:rPr>
        <w:t>【实验</w:t>
      </w:r>
      <w:r w:rsidR="00DE7665">
        <w:rPr>
          <w:rFonts w:asciiTheme="majorEastAsia" w:eastAsiaTheme="majorEastAsia" w:hAnsiTheme="majorEastAsia"/>
          <w:b/>
          <w:bCs/>
          <w:sz w:val="24"/>
          <w:szCs w:val="24"/>
        </w:rPr>
        <w:t>3</w:t>
      </w:r>
      <w:r>
        <w:rPr>
          <w:rFonts w:asciiTheme="majorEastAsia" w:eastAsiaTheme="majorEastAsia" w:hAnsiTheme="majorEastAsia"/>
          <w:b/>
          <w:bCs/>
          <w:sz w:val="24"/>
          <w:szCs w:val="24"/>
        </w:rPr>
        <w:t>】</w:t>
      </w:r>
    </w:p>
    <w:p w14:paraId="0231FE4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【实验目的】</w:t>
      </w:r>
    </w:p>
    <w:p w14:paraId="52F4EA3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利用光激活小鼠神经元，观察小鼠行为变化。</w:t>
      </w:r>
    </w:p>
    <w:p w14:paraId="18CA4CE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3F5DDC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A496E7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【实验用具】</w:t>
      </w:r>
    </w:p>
    <w:p w14:paraId="5E20736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转基因实验小鼠（由老师预先植入光刺激器）</w:t>
      </w:r>
    </w:p>
    <w:p w14:paraId="1DF8D10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D7898E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68E535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【实验步骤】</w:t>
      </w:r>
    </w:p>
    <w:p w14:paraId="5D2136C1"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lastRenderedPageBreak/>
        <w:t>利用光激活转基因小鼠</w:t>
      </w:r>
      <w:ins w:id="396" w:author="ion nxlab1" w:date="2019-06-12T20:36:00Z">
        <w:r w:rsidR="003F2BFF">
          <w:rPr>
            <w:rFonts w:asciiTheme="majorEastAsia" w:eastAsiaTheme="majorEastAsia" w:hAnsiTheme="majorEastAsia" w:hint="eastAsia"/>
            <w:sz w:val="24"/>
            <w:szCs w:val="24"/>
          </w:rPr>
          <w:t>的神经元</w:t>
        </w:r>
      </w:ins>
      <w:r>
        <w:rPr>
          <w:rFonts w:asciiTheme="majorEastAsia" w:eastAsiaTheme="majorEastAsia" w:hAnsiTheme="majorEastAsia"/>
          <w:sz w:val="24"/>
          <w:szCs w:val="24"/>
        </w:rPr>
        <w:t>，观察小鼠行为变化。</w:t>
      </w:r>
    </w:p>
    <w:p w14:paraId="5E3E82B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1F2AC42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6B42C8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【实验结果】</w:t>
      </w:r>
    </w:p>
    <w:p w14:paraId="091C92B5"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描述光激活小鼠</w:t>
      </w:r>
      <w:ins w:id="397" w:author="ion nxlab1" w:date="2019-06-12T20:37:00Z">
        <w:r w:rsidR="003F2BFF">
          <w:rPr>
            <w:rFonts w:asciiTheme="majorEastAsia" w:eastAsiaTheme="majorEastAsia" w:hAnsiTheme="majorEastAsia" w:hint="eastAsia"/>
            <w:sz w:val="24"/>
            <w:szCs w:val="24"/>
          </w:rPr>
          <w:t>神经元</w:t>
        </w:r>
      </w:ins>
      <w:del w:id="398" w:author="ion nxlab1" w:date="2019-06-12T20:37:00Z">
        <w:r w:rsidDel="003F2BFF">
          <w:rPr>
            <w:rFonts w:asciiTheme="majorEastAsia" w:eastAsiaTheme="majorEastAsia" w:hAnsiTheme="majorEastAsia"/>
            <w:sz w:val="24"/>
            <w:szCs w:val="24"/>
          </w:rPr>
          <w:delText>脑部</w:delText>
        </w:r>
      </w:del>
      <w:r>
        <w:rPr>
          <w:rFonts w:asciiTheme="majorEastAsia" w:eastAsiaTheme="majorEastAsia" w:hAnsiTheme="majorEastAsia"/>
          <w:sz w:val="24"/>
          <w:szCs w:val="24"/>
        </w:rPr>
        <w:t>后小鼠行为学较</w:t>
      </w:r>
      <w:ins w:id="399" w:author="ion nxlab1" w:date="2019-06-12T20:38:00Z">
        <w:r w:rsidR="003F2BFF">
          <w:rPr>
            <w:rFonts w:asciiTheme="majorEastAsia" w:eastAsiaTheme="majorEastAsia" w:hAnsiTheme="majorEastAsia" w:hint="eastAsia"/>
            <w:sz w:val="24"/>
            <w:szCs w:val="24"/>
          </w:rPr>
          <w:t>光照</w:t>
        </w:r>
      </w:ins>
      <w:del w:id="400" w:author="ion nxlab1" w:date="2019-06-12T20:38:00Z">
        <w:r w:rsidDel="003F2BFF">
          <w:rPr>
            <w:rFonts w:asciiTheme="majorEastAsia" w:eastAsiaTheme="majorEastAsia" w:hAnsiTheme="majorEastAsia"/>
            <w:sz w:val="24"/>
            <w:szCs w:val="24"/>
          </w:rPr>
          <w:delText>刺激</w:delText>
        </w:r>
      </w:del>
      <w:r>
        <w:rPr>
          <w:rFonts w:asciiTheme="majorEastAsia" w:eastAsiaTheme="majorEastAsia" w:hAnsiTheme="majorEastAsia"/>
          <w:sz w:val="24"/>
          <w:szCs w:val="24"/>
        </w:rPr>
        <w:t>前的改变。</w:t>
      </w:r>
    </w:p>
    <w:p w14:paraId="2834D98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E8B1872" w14:textId="77777777" w:rsidR="00DE7665" w:rsidRDefault="00DE7665" w:rsidP="00ED5A92">
      <w:pPr>
        <w:spacing w:line="288" w:lineRule="auto"/>
        <w:rPr>
          <w:rFonts w:asciiTheme="majorEastAsia" w:eastAsiaTheme="majorEastAsia" w:hAnsiTheme="majorEastAsia"/>
          <w:sz w:val="24"/>
          <w:szCs w:val="24"/>
        </w:rPr>
      </w:pPr>
    </w:p>
    <w:p w14:paraId="09358A8F" w14:textId="77777777" w:rsidR="00DE7665" w:rsidRDefault="00ED5A92"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00DE7665">
        <w:rPr>
          <w:rFonts w:asciiTheme="majorEastAsia" w:eastAsiaTheme="majorEastAsia" w:hAnsiTheme="majorEastAsia"/>
          <w:sz w:val="24"/>
          <w:szCs w:val="24"/>
        </w:rPr>
        <w:t xml:space="preserve"> </w:t>
      </w:r>
    </w:p>
    <w:p w14:paraId="66114BD1" w14:textId="77777777" w:rsidR="00DE7665" w:rsidRDefault="00DE7665" w:rsidP="00DE7665">
      <w:pPr>
        <w:spacing w:line="288" w:lineRule="auto"/>
        <w:rPr>
          <w:rFonts w:asciiTheme="majorEastAsia" w:eastAsiaTheme="majorEastAsia" w:hAnsiTheme="majorEastAsia"/>
          <w:b/>
          <w:bCs/>
          <w:sz w:val="24"/>
          <w:szCs w:val="24"/>
        </w:rPr>
      </w:pPr>
      <w:r>
        <w:rPr>
          <w:rFonts w:asciiTheme="majorEastAsia" w:eastAsiaTheme="majorEastAsia" w:hAnsiTheme="majorEastAsia"/>
          <w:b/>
          <w:bCs/>
          <w:sz w:val="24"/>
          <w:szCs w:val="24"/>
        </w:rPr>
        <w:t>【实验4】</w:t>
      </w:r>
      <w:r>
        <w:rPr>
          <w:rFonts w:asciiTheme="majorEastAsia" w:eastAsiaTheme="majorEastAsia" w:hAnsiTheme="majorEastAsia" w:hint="eastAsia"/>
          <w:b/>
          <w:bCs/>
          <w:sz w:val="24"/>
          <w:szCs w:val="24"/>
        </w:rPr>
        <w:t>（选做）</w:t>
      </w:r>
    </w:p>
    <w:p w14:paraId="40966FC9"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【实验目的】</w:t>
      </w:r>
    </w:p>
    <w:p w14:paraId="664B4A35"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电刺激小鼠脑，观察小鼠行为变化。</w:t>
      </w:r>
    </w:p>
    <w:p w14:paraId="716ACB70"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90B6F04"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6AEB283"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【实验用具】</w:t>
      </w:r>
    </w:p>
    <w:p w14:paraId="67031F0F"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实验小鼠（由老师预先植入电极），便携式生物电综合记录仪</w:t>
      </w:r>
    </w:p>
    <w:p w14:paraId="7DCB699F"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F9FFD88"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7CE4584"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【实验步骤】</w:t>
      </w:r>
    </w:p>
    <w:p w14:paraId="7F4D9D36"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利用便携式生物电综合记录仪刺激小鼠脑部，观察小鼠行为学改变。</w:t>
      </w:r>
    </w:p>
    <w:p w14:paraId="5F950CAA"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413ACE6"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1DCD6E9"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【实验结果】</w:t>
      </w:r>
    </w:p>
    <w:p w14:paraId="002D7D18"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描述电刺激小鼠脑部后小鼠行为学较刺激前的改变。</w:t>
      </w:r>
    </w:p>
    <w:p w14:paraId="6C24AA07"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59BC41B"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3BF27E2"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769EE67"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5EBD56F" w14:textId="77777777" w:rsidR="00DE7665" w:rsidRDefault="00DE7665" w:rsidP="00DE7665">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367F25F" w14:textId="77777777" w:rsidR="00ED5A92" w:rsidRPr="00DE7665" w:rsidDel="00631652" w:rsidRDefault="00ED5A92" w:rsidP="00ED5A92">
      <w:pPr>
        <w:spacing w:line="288" w:lineRule="auto"/>
        <w:rPr>
          <w:del w:id="401" w:author="ion nxlab1" w:date="2019-06-12T20:39:00Z"/>
          <w:rFonts w:asciiTheme="majorEastAsia" w:eastAsiaTheme="majorEastAsia" w:hAnsiTheme="majorEastAsia"/>
          <w:sz w:val="24"/>
          <w:szCs w:val="24"/>
        </w:rPr>
      </w:pPr>
    </w:p>
    <w:p w14:paraId="65C9E154" w14:textId="77777777" w:rsidR="00ED5A92" w:rsidDel="00631652" w:rsidRDefault="00ED5A92" w:rsidP="00ED5A92">
      <w:pPr>
        <w:spacing w:line="288" w:lineRule="auto"/>
        <w:rPr>
          <w:del w:id="402" w:author="ion nxlab1" w:date="2019-06-12T20:39:00Z"/>
          <w:rFonts w:asciiTheme="majorEastAsia" w:eastAsiaTheme="majorEastAsia" w:hAnsiTheme="majorEastAsia"/>
          <w:sz w:val="24"/>
          <w:szCs w:val="24"/>
        </w:rPr>
      </w:pPr>
      <w:del w:id="403" w:author="ion nxlab1" w:date="2019-06-12T20:39:00Z">
        <w:r w:rsidDel="00631652">
          <w:rPr>
            <w:rFonts w:asciiTheme="majorEastAsia" w:eastAsiaTheme="majorEastAsia" w:hAnsiTheme="majorEastAsia"/>
            <w:sz w:val="24"/>
            <w:szCs w:val="24"/>
          </w:rPr>
          <w:delText xml:space="preserve"> </w:delText>
        </w:r>
      </w:del>
    </w:p>
    <w:p w14:paraId="0CD643E9" w14:textId="77777777" w:rsidR="00ED5A92" w:rsidDel="00631652" w:rsidRDefault="00ED5A92" w:rsidP="00ED5A92">
      <w:pPr>
        <w:spacing w:line="288" w:lineRule="auto"/>
        <w:rPr>
          <w:del w:id="404" w:author="ion nxlab1" w:date="2019-06-12T20:39:00Z"/>
          <w:rFonts w:asciiTheme="majorEastAsia" w:eastAsiaTheme="majorEastAsia" w:hAnsiTheme="majorEastAsia"/>
          <w:sz w:val="24"/>
          <w:szCs w:val="24"/>
        </w:rPr>
      </w:pPr>
      <w:del w:id="405" w:author="ion nxlab1" w:date="2019-06-12T20:39:00Z">
        <w:r w:rsidDel="00631652">
          <w:rPr>
            <w:rFonts w:asciiTheme="majorEastAsia" w:eastAsiaTheme="majorEastAsia" w:hAnsiTheme="majorEastAsia"/>
            <w:sz w:val="24"/>
            <w:szCs w:val="24"/>
          </w:rPr>
          <w:delText xml:space="preserve"> </w:delText>
        </w:r>
      </w:del>
    </w:p>
    <w:p w14:paraId="12F806CE" w14:textId="77777777" w:rsidR="00ED5A92" w:rsidDel="00631652" w:rsidRDefault="00ED5A92" w:rsidP="00ED5A92">
      <w:pPr>
        <w:spacing w:line="288" w:lineRule="auto"/>
        <w:rPr>
          <w:del w:id="406" w:author="ion nxlab1" w:date="2019-06-12T20:39:00Z"/>
          <w:rFonts w:asciiTheme="majorEastAsia" w:eastAsiaTheme="majorEastAsia" w:hAnsiTheme="majorEastAsia"/>
          <w:sz w:val="24"/>
          <w:szCs w:val="24"/>
        </w:rPr>
      </w:pPr>
      <w:del w:id="407" w:author="ion nxlab1" w:date="2019-06-12T20:39:00Z">
        <w:r w:rsidDel="00631652">
          <w:rPr>
            <w:rFonts w:asciiTheme="majorEastAsia" w:eastAsiaTheme="majorEastAsia" w:hAnsiTheme="majorEastAsia"/>
            <w:sz w:val="24"/>
            <w:szCs w:val="24"/>
          </w:rPr>
          <w:delText xml:space="preserve"> </w:delText>
        </w:r>
      </w:del>
    </w:p>
    <w:p w14:paraId="5029D96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【问题与讨论】</w:t>
      </w:r>
    </w:p>
    <w:p w14:paraId="70868368" w14:textId="77777777" w:rsidR="00ED5A92" w:rsidRDefault="00ED5A92" w:rsidP="00ED5A92">
      <w:pPr>
        <w:spacing w:line="288" w:lineRule="auto"/>
        <w:rPr>
          <w:rFonts w:asciiTheme="majorEastAsia" w:eastAsiaTheme="majorEastAsia" w:hAnsiTheme="majorEastAsia"/>
          <w:sz w:val="24"/>
          <w:szCs w:val="24"/>
        </w:rPr>
      </w:pPr>
      <w:del w:id="408" w:author="ion nxlab1" w:date="2019-06-12T20:56:00Z">
        <w:r w:rsidDel="00011216">
          <w:rPr>
            <w:rFonts w:asciiTheme="majorEastAsia" w:eastAsiaTheme="majorEastAsia" w:hAnsiTheme="majorEastAsia"/>
            <w:sz w:val="24"/>
            <w:szCs w:val="24"/>
          </w:rPr>
          <w:delText xml:space="preserve"> </w:delText>
        </w:r>
      </w:del>
    </w:p>
    <w:p w14:paraId="736C2D0E"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记录脑部信号和刺激脑在疾病的诊断和治疗中有怎样的作用？</w:t>
      </w:r>
    </w:p>
    <w:p w14:paraId="18097118" w14:textId="77777777" w:rsidR="00ED5A92" w:rsidRDefault="00ED5A92" w:rsidP="00ED5A92">
      <w:pPr>
        <w:widowControl/>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14:paraId="3D4454B3" w14:textId="77777777" w:rsidR="00ED5A92" w:rsidRPr="00ED5A92" w:rsidRDefault="00ED5A92" w:rsidP="00ED5A92">
      <w:pPr>
        <w:sectPr w:rsidR="00ED5A92" w:rsidRPr="00ED5A92">
          <w:footerReference w:type="default" r:id="rId15"/>
          <w:pgSz w:w="11910" w:h="16840"/>
          <w:pgMar w:top="1120" w:right="1680" w:bottom="1160" w:left="1680" w:header="900" w:footer="965" w:gutter="0"/>
          <w:cols w:space="720"/>
        </w:sectPr>
      </w:pPr>
    </w:p>
    <w:p w14:paraId="01722C99" w14:textId="77777777" w:rsidR="00ED5A92" w:rsidRPr="00ED5A92" w:rsidRDefault="00ED5A92" w:rsidP="00ED5A92">
      <w:pPr>
        <w:widowControl/>
        <w:jc w:val="center"/>
        <w:rPr>
          <w:rFonts w:asciiTheme="majorEastAsia" w:eastAsiaTheme="majorEastAsia" w:hAnsiTheme="majorEastAsia"/>
          <w:b/>
          <w:sz w:val="44"/>
          <w:szCs w:val="44"/>
        </w:rPr>
      </w:pPr>
      <w:r w:rsidRPr="00ED5A92">
        <w:rPr>
          <w:rFonts w:asciiTheme="majorEastAsia" w:eastAsiaTheme="majorEastAsia" w:hAnsiTheme="majorEastAsia"/>
          <w:b/>
          <w:sz w:val="44"/>
          <w:szCs w:val="44"/>
        </w:rPr>
        <w:lastRenderedPageBreak/>
        <w:t>斑马鱼肌电记录</w:t>
      </w:r>
    </w:p>
    <w:p w14:paraId="1425ADB2" w14:textId="77777777" w:rsidR="00ED5A92" w:rsidRPr="00ED5A92" w:rsidRDefault="00ED5A92" w:rsidP="00ED5A92">
      <w:pPr>
        <w:widowControl/>
        <w:jc w:val="center"/>
        <w:rPr>
          <w:rFonts w:asciiTheme="majorEastAsia" w:eastAsiaTheme="majorEastAsia" w:hAnsiTheme="majorEastAsia"/>
          <w:b/>
          <w:sz w:val="44"/>
          <w:szCs w:val="44"/>
        </w:rPr>
      </w:pPr>
    </w:p>
    <w:p w14:paraId="04853D6A" w14:textId="77777777" w:rsidR="00ED5A92" w:rsidRDefault="00ED5A92" w:rsidP="00ED5A92">
      <w:pPr>
        <w:rPr>
          <w:rFonts w:ascii="华文新魏" w:eastAsia="华文新魏" w:hAnsi="华文新魏" w:cs="华文新魏"/>
          <w:sz w:val="20"/>
          <w:szCs w:val="20"/>
        </w:rPr>
      </w:pPr>
    </w:p>
    <w:p w14:paraId="0691CFE2" w14:textId="77777777" w:rsidR="00ED5A92" w:rsidRDefault="00ED5A92" w:rsidP="00ED5A92">
      <w:pPr>
        <w:pStyle w:val="ad"/>
        <w:spacing w:before="182"/>
        <w:rPr>
          <w:lang w:eastAsia="zh-CN"/>
        </w:rPr>
      </w:pPr>
      <w:r>
        <w:rPr>
          <w:lang w:eastAsia="zh-CN"/>
        </w:rPr>
        <w:t>【背景知识】</w:t>
      </w:r>
    </w:p>
    <w:p w14:paraId="22E0CE0F" w14:textId="77777777" w:rsidR="00ED5A92" w:rsidRDefault="00ED5A92" w:rsidP="00ED5A92">
      <w:pPr>
        <w:rPr>
          <w:rFonts w:ascii="宋体" w:eastAsia="宋体" w:hAnsi="宋体" w:cs="宋体"/>
          <w:sz w:val="26"/>
          <w:szCs w:val="26"/>
        </w:rPr>
      </w:pPr>
    </w:p>
    <w:p w14:paraId="254DD314" w14:textId="77777777" w:rsidR="00ED5A92" w:rsidRDefault="00ED5A92" w:rsidP="00ED5A92">
      <w:pPr>
        <w:pStyle w:val="ad"/>
        <w:spacing w:line="312" w:lineRule="exact"/>
        <w:ind w:firstLine="480"/>
        <w:rPr>
          <w:lang w:eastAsia="zh-CN"/>
        </w:rPr>
      </w:pPr>
      <w:r>
        <w:rPr>
          <w:lang w:eastAsia="zh-CN"/>
        </w:rPr>
        <w:t>斑马鱼在受到外界刺激的时，会通过游动躲避/接近刺激，这种行为需要一</w:t>
      </w:r>
      <w:del w:id="409" w:author="碧云天书" w:date="2019-06-17T00:22:00Z">
        <w:r w:rsidDel="00AF6AB9">
          <w:rPr>
            <w:lang w:eastAsia="zh-CN"/>
          </w:rPr>
          <w:delText xml:space="preserve"> </w:delText>
        </w:r>
      </w:del>
      <w:r>
        <w:rPr>
          <w:spacing w:val="-3"/>
          <w:lang w:eastAsia="zh-CN"/>
        </w:rPr>
        <w:t>个简单的反射弧来参与。一般反射弧是由感受器，传入神经，中枢神经，传出神</w:t>
      </w:r>
      <w:r>
        <w:rPr>
          <w:spacing w:val="-111"/>
          <w:lang w:eastAsia="zh-CN"/>
        </w:rPr>
        <w:t xml:space="preserve"> </w:t>
      </w:r>
      <w:r>
        <w:rPr>
          <w:spacing w:val="-6"/>
          <w:lang w:eastAsia="zh-CN"/>
        </w:rPr>
        <w:t>经和效应器组成。当斑马鱼受到外界刺激，如视觉刺激，食物刺激或气味刺激时</w:t>
      </w:r>
      <w:del w:id="410" w:author="碧云天书" w:date="2019-06-16T23:43:00Z">
        <w:r w:rsidDel="00A01B40">
          <w:rPr>
            <w:spacing w:val="-6"/>
            <w:lang w:eastAsia="zh-CN"/>
          </w:rPr>
          <w:delText>，</w:delText>
        </w:r>
        <w:r w:rsidDel="00A01B40">
          <w:rPr>
            <w:lang w:eastAsia="zh-CN"/>
          </w:rPr>
          <w:delText xml:space="preserve"> </w:delText>
        </w:r>
      </w:del>
      <w:ins w:id="411" w:author="碧云天书" w:date="2019-06-16T23:43:00Z">
        <w:r w:rsidR="00A01B40">
          <w:rPr>
            <w:spacing w:val="-6"/>
            <w:lang w:eastAsia="zh-CN"/>
          </w:rPr>
          <w:t>，</w:t>
        </w:r>
      </w:ins>
      <w:r>
        <w:rPr>
          <w:spacing w:val="-3"/>
          <w:lang w:eastAsia="zh-CN"/>
        </w:rPr>
        <w:t>感受器将信息通过传入神经传入神经中枢，中枢会将信息进行加工判断，然后通</w:t>
      </w:r>
      <w:r>
        <w:rPr>
          <w:spacing w:val="-111"/>
          <w:lang w:eastAsia="zh-CN"/>
        </w:rPr>
        <w:t xml:space="preserve"> </w:t>
      </w:r>
      <w:r>
        <w:rPr>
          <w:spacing w:val="-3"/>
          <w:lang w:eastAsia="zh-CN"/>
        </w:rPr>
        <w:t>过传出神经，作用到效应器，如斑马鱼的尾部肌肉。这使得斑马鱼及时的对外界</w:t>
      </w:r>
      <w:r>
        <w:rPr>
          <w:spacing w:val="-112"/>
          <w:lang w:eastAsia="zh-CN"/>
        </w:rPr>
        <w:t xml:space="preserve"> </w:t>
      </w:r>
      <w:r>
        <w:rPr>
          <w:lang w:eastAsia="zh-CN"/>
        </w:rPr>
        <w:t>刺激做出正确的反应。</w:t>
      </w:r>
    </w:p>
    <w:p w14:paraId="35A77C3F" w14:textId="77777777" w:rsidR="00ED5A92" w:rsidRDefault="00ED5A92" w:rsidP="00ED5A92">
      <w:pPr>
        <w:spacing w:before="11"/>
        <w:rPr>
          <w:rFonts w:ascii="宋体" w:eastAsia="宋体" w:hAnsi="宋体" w:cs="宋体"/>
          <w:sz w:val="23"/>
          <w:szCs w:val="23"/>
        </w:rPr>
      </w:pPr>
    </w:p>
    <w:p w14:paraId="75565423" w14:textId="77777777" w:rsidR="00ED5A92" w:rsidRDefault="00ED5A92" w:rsidP="00ED5A92">
      <w:pPr>
        <w:pStyle w:val="ad"/>
        <w:spacing w:line="312" w:lineRule="exact"/>
        <w:ind w:firstLine="480"/>
        <w:rPr>
          <w:lang w:eastAsia="zh-CN"/>
        </w:rPr>
      </w:pPr>
      <w:r>
        <w:rPr>
          <w:spacing w:val="-3"/>
          <w:lang w:eastAsia="zh-CN"/>
        </w:rPr>
        <w:t>斑马鱼在游动的过程中，尾部肌肉来回收缩需要肌肉细胞</w:t>
      </w:r>
      <w:ins w:id="412" w:author="碧云天书" w:date="2019-06-17T00:24:00Z">
        <w:r w:rsidR="009872CD">
          <w:rPr>
            <w:rFonts w:hint="eastAsia"/>
            <w:spacing w:val="-3"/>
            <w:lang w:eastAsia="zh-CN"/>
          </w:rPr>
          <w:t>产生</w:t>
        </w:r>
      </w:ins>
      <w:r>
        <w:rPr>
          <w:spacing w:val="-3"/>
          <w:lang w:eastAsia="zh-CN"/>
        </w:rPr>
        <w:t>电活动变化，这种</w:t>
      </w:r>
      <w:ins w:id="413" w:author="碧云天书" w:date="2019-06-17T00:24:00Z">
        <w:r w:rsidR="00642F78">
          <w:rPr>
            <w:rFonts w:hint="eastAsia"/>
            <w:spacing w:val="-3"/>
            <w:lang w:eastAsia="zh-CN"/>
          </w:rPr>
          <w:t>肌肉产生的</w:t>
        </w:r>
      </w:ins>
      <w:del w:id="414" w:author="碧云天书" w:date="2019-06-17T00:23:00Z">
        <w:r w:rsidDel="00AF6AB9">
          <w:rPr>
            <w:lang w:eastAsia="zh-CN"/>
          </w:rPr>
          <w:delText xml:space="preserve"> </w:delText>
        </w:r>
      </w:del>
      <w:r>
        <w:rPr>
          <w:spacing w:val="-3"/>
          <w:lang w:eastAsia="zh-CN"/>
        </w:rPr>
        <w:t>生物电又被称之为肌电。我们可以给予斑马鱼不同的刺激改变斑马鱼的游动情况</w:t>
      </w:r>
      <w:del w:id="415" w:author="碧云天书" w:date="2019-06-16T23:43:00Z">
        <w:r w:rsidDel="00A01B40">
          <w:rPr>
            <w:spacing w:val="-3"/>
            <w:lang w:eastAsia="zh-CN"/>
          </w:rPr>
          <w:delText>，</w:delText>
        </w:r>
        <w:r w:rsidDel="00A01B40">
          <w:rPr>
            <w:spacing w:val="-108"/>
            <w:lang w:eastAsia="zh-CN"/>
          </w:rPr>
          <w:delText xml:space="preserve"> </w:delText>
        </w:r>
      </w:del>
      <w:ins w:id="416" w:author="碧云天书" w:date="2019-06-16T23:43:00Z">
        <w:r w:rsidR="00A01B40">
          <w:rPr>
            <w:spacing w:val="-3"/>
            <w:lang w:eastAsia="zh-CN"/>
          </w:rPr>
          <w:t>，</w:t>
        </w:r>
      </w:ins>
      <w:r>
        <w:rPr>
          <w:spacing w:val="-3"/>
          <w:lang w:eastAsia="zh-CN"/>
        </w:rPr>
        <w:t>通过</w:t>
      </w:r>
      <w:del w:id="417" w:author="碧云天书" w:date="2019-06-17T00:47:00Z">
        <w:r w:rsidDel="00EA107A">
          <w:rPr>
            <w:spacing w:val="-3"/>
            <w:lang w:eastAsia="zh-CN"/>
          </w:rPr>
          <w:delText>生物电记录仪</w:delText>
        </w:r>
      </w:del>
      <w:ins w:id="418" w:author="碧云天书" w:date="2019-06-17T00:47:00Z">
        <w:r w:rsidR="00EA107A">
          <w:rPr>
            <w:spacing w:val="-3"/>
            <w:lang w:eastAsia="zh-CN"/>
          </w:rPr>
          <w:t>便携式生物电综合记录仪</w:t>
        </w:r>
      </w:ins>
      <w:r>
        <w:rPr>
          <w:spacing w:val="-3"/>
          <w:lang w:eastAsia="zh-CN"/>
        </w:rPr>
        <w:t>将斑马鱼尾部肌肉的电信号记录下来，观察肌肉在收缩或者舒</w:t>
      </w:r>
      <w:r>
        <w:rPr>
          <w:spacing w:val="-111"/>
          <w:lang w:eastAsia="zh-CN"/>
        </w:rPr>
        <w:t xml:space="preserve"> </w:t>
      </w:r>
      <w:r>
        <w:rPr>
          <w:lang w:eastAsia="zh-CN"/>
        </w:rPr>
        <w:t>张时电信号的变化。</w:t>
      </w:r>
    </w:p>
    <w:p w14:paraId="0BE6C3BF" w14:textId="77777777" w:rsidR="00ED5A92" w:rsidRDefault="00ED5A92" w:rsidP="00ED5A92">
      <w:pPr>
        <w:spacing w:before="6"/>
        <w:rPr>
          <w:rFonts w:ascii="宋体" w:eastAsia="宋体" w:hAnsi="宋体" w:cs="宋体"/>
          <w:szCs w:val="21"/>
        </w:rPr>
      </w:pPr>
    </w:p>
    <w:p w14:paraId="2EF021C6" w14:textId="77777777" w:rsidR="00ED5A92" w:rsidRDefault="00ED5A92" w:rsidP="00ED5A92">
      <w:pPr>
        <w:pStyle w:val="ad"/>
        <w:rPr>
          <w:lang w:eastAsia="zh-CN"/>
        </w:rPr>
      </w:pPr>
      <w:r>
        <w:rPr>
          <w:lang w:eastAsia="zh-CN"/>
        </w:rPr>
        <w:t>【实验目的】</w:t>
      </w:r>
    </w:p>
    <w:p w14:paraId="4D4C62EC" w14:textId="77777777" w:rsidR="00ED5A92" w:rsidRDefault="00ED5A92" w:rsidP="00ED5A92">
      <w:pPr>
        <w:spacing w:before="9"/>
        <w:rPr>
          <w:rFonts w:ascii="宋体" w:eastAsia="宋体" w:hAnsi="宋体" w:cs="宋体"/>
          <w:sz w:val="23"/>
          <w:szCs w:val="23"/>
        </w:rPr>
      </w:pPr>
    </w:p>
    <w:p w14:paraId="067BE835" w14:textId="77777777" w:rsidR="00ED5A92" w:rsidRDefault="00ED5A92" w:rsidP="00ED5A92">
      <w:pPr>
        <w:pStyle w:val="ad"/>
        <w:rPr>
          <w:lang w:eastAsia="zh-CN"/>
        </w:rPr>
      </w:pPr>
      <w:r>
        <w:rPr>
          <w:lang w:eastAsia="zh-CN"/>
        </w:rPr>
        <w:t>1. 了解不同刺激对斑马鱼游动情况的影响。</w:t>
      </w:r>
    </w:p>
    <w:p w14:paraId="5A87DF04" w14:textId="77777777" w:rsidR="00ED5A92" w:rsidRDefault="00ED5A92" w:rsidP="00ED5A92">
      <w:pPr>
        <w:rPr>
          <w:rFonts w:ascii="宋体" w:eastAsia="宋体" w:hAnsi="宋体" w:cs="宋体"/>
          <w:sz w:val="26"/>
          <w:szCs w:val="26"/>
        </w:rPr>
      </w:pPr>
    </w:p>
    <w:p w14:paraId="29838B46" w14:textId="77777777" w:rsidR="00ED5A92" w:rsidRDefault="00ED5A92" w:rsidP="00ED5A92">
      <w:pPr>
        <w:pStyle w:val="ad"/>
        <w:spacing w:line="312" w:lineRule="exact"/>
        <w:rPr>
          <w:lang w:eastAsia="zh-CN"/>
        </w:rPr>
      </w:pPr>
      <w:r>
        <w:rPr>
          <w:lang w:eastAsia="zh-CN"/>
        </w:rPr>
        <w:t>2.</w:t>
      </w:r>
      <w:r>
        <w:rPr>
          <w:spacing w:val="18"/>
          <w:lang w:eastAsia="zh-CN"/>
        </w:rPr>
        <w:t xml:space="preserve"> </w:t>
      </w:r>
      <w:r>
        <w:rPr>
          <w:lang w:eastAsia="zh-CN"/>
        </w:rPr>
        <w:t>观察记录不同刺激条件下的肌电信号，明确斑马鱼运动与肌电变化之间的关</w:t>
      </w:r>
      <w:del w:id="419" w:author="碧云天书" w:date="2019-06-17T00:46:00Z">
        <w:r w:rsidDel="00EA107A">
          <w:rPr>
            <w:lang w:eastAsia="zh-CN"/>
          </w:rPr>
          <w:delText xml:space="preserve"> </w:delText>
        </w:r>
      </w:del>
      <w:r>
        <w:rPr>
          <w:lang w:eastAsia="zh-CN"/>
        </w:rPr>
        <w:t>系。</w:t>
      </w:r>
    </w:p>
    <w:p w14:paraId="3682C8B5" w14:textId="77777777" w:rsidR="00ED5A92" w:rsidRDefault="00ED5A92" w:rsidP="00ED5A92">
      <w:pPr>
        <w:spacing w:before="6"/>
        <w:rPr>
          <w:rFonts w:ascii="宋体" w:eastAsia="宋体" w:hAnsi="宋体" w:cs="宋体"/>
          <w:szCs w:val="21"/>
        </w:rPr>
      </w:pPr>
    </w:p>
    <w:p w14:paraId="525A9E25" w14:textId="77777777" w:rsidR="00ED5A92" w:rsidRDefault="00ED5A92" w:rsidP="00ED5A92">
      <w:pPr>
        <w:pStyle w:val="ad"/>
        <w:spacing w:line="477" w:lineRule="auto"/>
        <w:ind w:right="266"/>
        <w:rPr>
          <w:lang w:eastAsia="zh-CN"/>
        </w:rPr>
      </w:pPr>
      <w:r>
        <w:rPr>
          <w:lang w:eastAsia="zh-CN"/>
        </w:rPr>
        <w:t>【实验用具】 斑马鱼，</w:t>
      </w:r>
      <w:del w:id="420" w:author="碧云天书" w:date="2019-06-17T00:46:00Z">
        <w:r w:rsidDel="00EA107A">
          <w:rPr>
            <w:lang w:eastAsia="zh-CN"/>
          </w:rPr>
          <w:delText>生物电记录仪</w:delText>
        </w:r>
      </w:del>
      <w:ins w:id="421" w:author="碧云天书" w:date="2019-06-17T00:46:00Z">
        <w:r w:rsidR="00EA107A">
          <w:rPr>
            <w:lang w:eastAsia="zh-CN"/>
          </w:rPr>
          <w:t>便携式生物电综合记录仪</w:t>
        </w:r>
      </w:ins>
      <w:r>
        <w:rPr>
          <w:lang w:eastAsia="zh-CN"/>
        </w:rPr>
        <w:t>，刺激线，麻醉剂，鱼粮，培养皿，橡皮泥</w:t>
      </w:r>
    </w:p>
    <w:p w14:paraId="7971DBD6" w14:textId="77777777" w:rsidR="00ED5A92" w:rsidRDefault="00ED5A92" w:rsidP="00ED5A92">
      <w:pPr>
        <w:pStyle w:val="ad"/>
        <w:spacing w:before="72"/>
        <w:rPr>
          <w:lang w:eastAsia="zh-CN"/>
        </w:rPr>
      </w:pPr>
      <w:r>
        <w:rPr>
          <w:lang w:eastAsia="zh-CN"/>
        </w:rPr>
        <w:t>【实验步骤】</w:t>
      </w:r>
    </w:p>
    <w:p w14:paraId="200B9E40" w14:textId="77777777" w:rsidR="00ED5A92" w:rsidRDefault="00ED5A92" w:rsidP="00ED5A92">
      <w:pPr>
        <w:spacing w:before="9"/>
        <w:rPr>
          <w:rFonts w:ascii="宋体" w:eastAsia="宋体" w:hAnsi="宋体" w:cs="宋体"/>
          <w:sz w:val="23"/>
          <w:szCs w:val="23"/>
        </w:rPr>
      </w:pPr>
    </w:p>
    <w:p w14:paraId="78C2BA50" w14:textId="77777777" w:rsidR="00ED5A92" w:rsidRDefault="00ED5A92" w:rsidP="00ED5A92">
      <w:pPr>
        <w:pStyle w:val="ad"/>
        <w:rPr>
          <w:lang w:eastAsia="zh-CN"/>
        </w:rPr>
      </w:pPr>
      <w:r>
        <w:rPr>
          <w:lang w:eastAsia="zh-CN"/>
        </w:rPr>
        <w:t>1. 安装记录电极，接通生物电记录仪，观察电信号；</w:t>
      </w:r>
    </w:p>
    <w:p w14:paraId="617290B0" w14:textId="77777777" w:rsidR="00ED5A92" w:rsidRDefault="00ED5A92" w:rsidP="00ED5A92">
      <w:pPr>
        <w:spacing w:before="9"/>
        <w:rPr>
          <w:rFonts w:ascii="宋体" w:eastAsia="宋体" w:hAnsi="宋体" w:cs="宋体"/>
          <w:sz w:val="23"/>
          <w:szCs w:val="23"/>
        </w:rPr>
      </w:pPr>
    </w:p>
    <w:p w14:paraId="03259312" w14:textId="77777777" w:rsidR="00ED5A92" w:rsidRDefault="00ED5A92" w:rsidP="00ED5A92">
      <w:pPr>
        <w:pStyle w:val="ad"/>
        <w:rPr>
          <w:lang w:eastAsia="zh-CN"/>
        </w:rPr>
      </w:pPr>
      <w:r>
        <w:rPr>
          <w:lang w:eastAsia="zh-CN"/>
        </w:rPr>
        <w:t>2. 将成年斑马鱼放置在培养皿中，观察记录仪上肌电信号；</w:t>
      </w:r>
    </w:p>
    <w:p w14:paraId="5387D8ED" w14:textId="77777777" w:rsidR="00ED5A92" w:rsidRDefault="00ED5A92" w:rsidP="00ED5A92">
      <w:pPr>
        <w:spacing w:before="9"/>
        <w:rPr>
          <w:rFonts w:ascii="宋体" w:eastAsia="宋体" w:hAnsi="宋体" w:cs="宋体"/>
          <w:sz w:val="23"/>
          <w:szCs w:val="23"/>
        </w:rPr>
      </w:pPr>
    </w:p>
    <w:p w14:paraId="1D99EF91" w14:textId="77777777" w:rsidR="00ED5A92" w:rsidRDefault="00ED5A92" w:rsidP="00ED5A92">
      <w:pPr>
        <w:pStyle w:val="ad"/>
        <w:rPr>
          <w:lang w:eastAsia="zh-CN"/>
        </w:rPr>
      </w:pPr>
      <w:r>
        <w:rPr>
          <w:lang w:eastAsia="zh-CN"/>
        </w:rPr>
        <w:t>3. 给予不同刺激，观察受刺激时斑马鱼肌电变化情况。</w:t>
      </w:r>
    </w:p>
    <w:p w14:paraId="358854A2" w14:textId="77777777" w:rsidR="00ED5A92" w:rsidRDefault="00ED5A92" w:rsidP="00ED5A92">
      <w:pPr>
        <w:rPr>
          <w:rFonts w:ascii="宋体" w:eastAsia="宋体" w:hAnsi="宋体" w:cs="宋体"/>
          <w:sz w:val="24"/>
          <w:szCs w:val="24"/>
        </w:rPr>
      </w:pPr>
    </w:p>
    <w:p w14:paraId="4A23A537" w14:textId="77777777" w:rsidR="00ED5A92" w:rsidRDefault="00ED5A92" w:rsidP="00ED5A92">
      <w:pPr>
        <w:spacing w:before="7"/>
        <w:rPr>
          <w:rFonts w:ascii="宋体" w:eastAsia="宋体" w:hAnsi="宋体" w:cs="宋体"/>
          <w:sz w:val="23"/>
          <w:szCs w:val="23"/>
        </w:rPr>
      </w:pPr>
    </w:p>
    <w:p w14:paraId="54860B11" w14:textId="77777777" w:rsidR="00ED5A92" w:rsidRDefault="00ED5A92" w:rsidP="00ED5A92">
      <w:pPr>
        <w:pStyle w:val="ad"/>
        <w:spacing w:line="477" w:lineRule="auto"/>
        <w:ind w:right="2186"/>
        <w:rPr>
          <w:lang w:eastAsia="zh-CN"/>
        </w:rPr>
      </w:pPr>
      <w:r>
        <w:rPr>
          <w:lang w:eastAsia="zh-CN"/>
        </w:rPr>
        <w:t>【实验结果】 描述你所看到的现象，记录你看到的肌电信号：</w:t>
      </w:r>
    </w:p>
    <w:p w14:paraId="35636E15" w14:textId="77777777" w:rsidR="00ED5A92" w:rsidRDefault="00ED5A92" w:rsidP="00ED5A92">
      <w:pPr>
        <w:spacing w:line="477" w:lineRule="auto"/>
        <w:sectPr w:rsidR="00ED5A92">
          <w:pgSz w:w="11910" w:h="16840"/>
          <w:pgMar w:top="1120" w:right="1460" w:bottom="1160" w:left="1680" w:header="900" w:footer="965" w:gutter="0"/>
          <w:cols w:space="720"/>
        </w:sectPr>
      </w:pPr>
    </w:p>
    <w:p w14:paraId="4282EC7A" w14:textId="77777777" w:rsidR="00ED5A92" w:rsidRDefault="00ED5A92" w:rsidP="00ED5A92">
      <w:pPr>
        <w:rPr>
          <w:rFonts w:ascii="宋体" w:eastAsia="宋体" w:hAnsi="宋体" w:cs="宋体"/>
          <w:sz w:val="20"/>
          <w:szCs w:val="20"/>
        </w:rPr>
      </w:pPr>
    </w:p>
    <w:p w14:paraId="33B6DDC9" w14:textId="77777777" w:rsidR="00ED5A92" w:rsidRDefault="00ED5A92" w:rsidP="00ED5A92">
      <w:pPr>
        <w:rPr>
          <w:rFonts w:ascii="宋体" w:eastAsia="宋体" w:hAnsi="宋体" w:cs="宋体"/>
          <w:sz w:val="20"/>
          <w:szCs w:val="20"/>
        </w:rPr>
      </w:pPr>
    </w:p>
    <w:p w14:paraId="09673D37" w14:textId="77777777" w:rsidR="00ED5A92" w:rsidRDefault="00ED5A92" w:rsidP="00ED5A92">
      <w:pPr>
        <w:rPr>
          <w:rFonts w:ascii="宋体" w:eastAsia="宋体" w:hAnsi="宋体" w:cs="宋体"/>
          <w:sz w:val="20"/>
          <w:szCs w:val="20"/>
        </w:rPr>
      </w:pPr>
    </w:p>
    <w:p w14:paraId="58A42E9C" w14:textId="77777777" w:rsidR="00ED5A92" w:rsidRDefault="00ED5A92" w:rsidP="00ED5A92">
      <w:pPr>
        <w:spacing w:before="1"/>
        <w:rPr>
          <w:rFonts w:ascii="宋体" w:eastAsia="宋体" w:hAnsi="宋体" w:cs="宋体"/>
          <w:sz w:val="11"/>
          <w:szCs w:val="11"/>
        </w:rPr>
      </w:pPr>
    </w:p>
    <w:tbl>
      <w:tblPr>
        <w:tblStyle w:val="TableNormal"/>
        <w:tblW w:w="0" w:type="auto"/>
        <w:tblInd w:w="107" w:type="dxa"/>
        <w:tblLayout w:type="fixed"/>
        <w:tblLook w:val="01E0" w:firstRow="1" w:lastRow="1" w:firstColumn="1" w:lastColumn="1" w:noHBand="0" w:noVBand="0"/>
      </w:tblPr>
      <w:tblGrid>
        <w:gridCol w:w="2130"/>
        <w:gridCol w:w="2130"/>
        <w:gridCol w:w="2131"/>
        <w:gridCol w:w="2131"/>
      </w:tblGrid>
      <w:tr w:rsidR="00ED5A92" w14:paraId="34B38D06" w14:textId="77777777" w:rsidTr="00ED5A92">
        <w:trPr>
          <w:trHeight w:hRule="exact" w:val="612"/>
        </w:trPr>
        <w:tc>
          <w:tcPr>
            <w:tcW w:w="2130" w:type="dxa"/>
            <w:tcBorders>
              <w:top w:val="single" w:sz="4" w:space="0" w:color="000000"/>
              <w:left w:val="single" w:sz="4" w:space="0" w:color="000000"/>
              <w:bottom w:val="single" w:sz="4" w:space="0" w:color="000000"/>
              <w:right w:val="single" w:sz="4" w:space="0" w:color="000000"/>
            </w:tcBorders>
          </w:tcPr>
          <w:p w14:paraId="2D9D0963" w14:textId="77777777" w:rsidR="00ED5A92" w:rsidRDefault="00ED5A92" w:rsidP="00ED5A92">
            <w:pPr>
              <w:rPr>
                <w:lang w:eastAsia="zh-CN"/>
              </w:rPr>
            </w:pPr>
          </w:p>
        </w:tc>
        <w:tc>
          <w:tcPr>
            <w:tcW w:w="2130" w:type="dxa"/>
            <w:tcBorders>
              <w:top w:val="single" w:sz="4" w:space="0" w:color="000000"/>
              <w:left w:val="single" w:sz="4" w:space="0" w:color="000000"/>
              <w:bottom w:val="single" w:sz="4" w:space="0" w:color="000000"/>
              <w:right w:val="single" w:sz="4" w:space="0" w:color="000000"/>
            </w:tcBorders>
          </w:tcPr>
          <w:p w14:paraId="7C7DF852" w14:textId="77777777" w:rsidR="00ED5A92" w:rsidRDefault="00ED5A92" w:rsidP="00ED5A92">
            <w:pPr>
              <w:pStyle w:val="TableParagraph"/>
              <w:spacing w:line="275" w:lineRule="exact"/>
              <w:ind w:left="579"/>
              <w:rPr>
                <w:rFonts w:ascii="宋体" w:eastAsia="宋体" w:hAnsi="宋体" w:cs="宋体"/>
                <w:sz w:val="24"/>
                <w:szCs w:val="24"/>
              </w:rPr>
            </w:pPr>
            <w:r>
              <w:rPr>
                <w:rFonts w:ascii="宋体" w:eastAsia="宋体" w:hAnsi="宋体" w:cs="宋体"/>
                <w:sz w:val="24"/>
                <w:szCs w:val="24"/>
              </w:rPr>
              <w:t>不给刺激</w:t>
            </w:r>
          </w:p>
        </w:tc>
        <w:tc>
          <w:tcPr>
            <w:tcW w:w="2131" w:type="dxa"/>
            <w:tcBorders>
              <w:top w:val="single" w:sz="4" w:space="0" w:color="000000"/>
              <w:left w:val="single" w:sz="4" w:space="0" w:color="000000"/>
              <w:bottom w:val="single" w:sz="4" w:space="0" w:color="000000"/>
              <w:right w:val="single" w:sz="4" w:space="0" w:color="000000"/>
            </w:tcBorders>
          </w:tcPr>
          <w:p w14:paraId="07AC6E6F" w14:textId="77777777" w:rsidR="00ED5A92" w:rsidRDefault="00ED5A92" w:rsidP="00ED5A92">
            <w:pPr>
              <w:pStyle w:val="TableParagraph"/>
              <w:spacing w:line="275" w:lineRule="exact"/>
              <w:ind w:left="609"/>
              <w:rPr>
                <w:rFonts w:ascii="宋体" w:eastAsia="宋体" w:hAnsi="宋体" w:cs="宋体"/>
                <w:sz w:val="24"/>
                <w:szCs w:val="24"/>
              </w:rPr>
            </w:pPr>
            <w:r>
              <w:rPr>
                <w:rFonts w:ascii="宋体" w:eastAsia="宋体" w:hAnsi="宋体" w:cs="宋体"/>
                <w:sz w:val="24"/>
                <w:szCs w:val="24"/>
              </w:rPr>
              <w:t>刺激物</w:t>
            </w:r>
            <w:r>
              <w:rPr>
                <w:rFonts w:ascii="宋体" w:eastAsia="宋体" w:hAnsi="宋体" w:cs="宋体"/>
                <w:spacing w:val="-58"/>
                <w:sz w:val="24"/>
                <w:szCs w:val="24"/>
              </w:rPr>
              <w:t xml:space="preserve"> </w:t>
            </w:r>
            <w:r>
              <w:rPr>
                <w:rFonts w:ascii="宋体" w:eastAsia="宋体" w:hAnsi="宋体" w:cs="宋体"/>
                <w:sz w:val="24"/>
                <w:szCs w:val="24"/>
              </w:rPr>
              <w:t>1</w:t>
            </w:r>
          </w:p>
        </w:tc>
        <w:tc>
          <w:tcPr>
            <w:tcW w:w="2131" w:type="dxa"/>
            <w:tcBorders>
              <w:top w:val="single" w:sz="4" w:space="0" w:color="000000"/>
              <w:left w:val="single" w:sz="4" w:space="0" w:color="000000"/>
              <w:bottom w:val="single" w:sz="4" w:space="0" w:color="000000"/>
              <w:right w:val="single" w:sz="4" w:space="0" w:color="000000"/>
            </w:tcBorders>
          </w:tcPr>
          <w:p w14:paraId="7D15498C" w14:textId="77777777" w:rsidR="00ED5A92" w:rsidRDefault="00ED5A92" w:rsidP="00ED5A92">
            <w:pPr>
              <w:pStyle w:val="TableParagraph"/>
              <w:spacing w:line="275" w:lineRule="exact"/>
              <w:ind w:left="609"/>
              <w:rPr>
                <w:rFonts w:ascii="宋体" w:eastAsia="宋体" w:hAnsi="宋体" w:cs="宋体"/>
                <w:sz w:val="24"/>
                <w:szCs w:val="24"/>
              </w:rPr>
            </w:pPr>
            <w:r>
              <w:rPr>
                <w:rFonts w:ascii="宋体" w:eastAsia="宋体" w:hAnsi="宋体" w:cs="宋体"/>
                <w:sz w:val="24"/>
                <w:szCs w:val="24"/>
              </w:rPr>
              <w:t>刺激物</w:t>
            </w:r>
            <w:r>
              <w:rPr>
                <w:rFonts w:ascii="宋体" w:eastAsia="宋体" w:hAnsi="宋体" w:cs="宋体"/>
                <w:spacing w:val="-58"/>
                <w:sz w:val="24"/>
                <w:szCs w:val="24"/>
              </w:rPr>
              <w:t xml:space="preserve"> </w:t>
            </w:r>
            <w:r>
              <w:rPr>
                <w:rFonts w:ascii="宋体" w:eastAsia="宋体" w:hAnsi="宋体" w:cs="宋体"/>
                <w:sz w:val="24"/>
                <w:szCs w:val="24"/>
              </w:rPr>
              <w:t>2</w:t>
            </w:r>
          </w:p>
        </w:tc>
      </w:tr>
      <w:tr w:rsidR="00ED5A92" w14:paraId="1EBD6488" w14:textId="77777777" w:rsidTr="00ED5A92">
        <w:trPr>
          <w:trHeight w:hRule="exact" w:val="946"/>
        </w:trPr>
        <w:tc>
          <w:tcPr>
            <w:tcW w:w="2130" w:type="dxa"/>
            <w:tcBorders>
              <w:top w:val="single" w:sz="4" w:space="0" w:color="000000"/>
              <w:left w:val="single" w:sz="4" w:space="0" w:color="000000"/>
              <w:bottom w:val="single" w:sz="4" w:space="0" w:color="000000"/>
              <w:right w:val="single" w:sz="4" w:space="0" w:color="000000"/>
            </w:tcBorders>
          </w:tcPr>
          <w:p w14:paraId="6736011C" w14:textId="77777777" w:rsidR="00ED5A92" w:rsidRDefault="00ED5A92" w:rsidP="00ED5A92">
            <w:pPr>
              <w:pStyle w:val="TableParagraph"/>
              <w:spacing w:before="8"/>
              <w:rPr>
                <w:rFonts w:ascii="宋体" w:eastAsia="宋体" w:hAnsi="宋体" w:cs="宋体"/>
              </w:rPr>
            </w:pPr>
          </w:p>
          <w:p w14:paraId="1DD57886" w14:textId="77777777" w:rsidR="00ED5A92" w:rsidRDefault="00ED5A92" w:rsidP="00ED5A92">
            <w:pPr>
              <w:pStyle w:val="TableParagraph"/>
              <w:ind w:left="324"/>
              <w:rPr>
                <w:rFonts w:ascii="宋体" w:eastAsia="宋体" w:hAnsi="宋体" w:cs="宋体"/>
                <w:sz w:val="21"/>
                <w:szCs w:val="21"/>
              </w:rPr>
            </w:pPr>
            <w:r>
              <w:rPr>
                <w:rFonts w:ascii="宋体" w:eastAsia="宋体" w:hAnsi="宋体" w:cs="宋体"/>
                <w:sz w:val="21"/>
                <w:szCs w:val="21"/>
              </w:rPr>
              <w:t>斑马鱼游动程度</w:t>
            </w:r>
          </w:p>
        </w:tc>
        <w:tc>
          <w:tcPr>
            <w:tcW w:w="2130" w:type="dxa"/>
            <w:tcBorders>
              <w:top w:val="single" w:sz="4" w:space="0" w:color="000000"/>
              <w:left w:val="single" w:sz="4" w:space="0" w:color="000000"/>
              <w:bottom w:val="single" w:sz="4" w:space="0" w:color="000000"/>
              <w:right w:val="single" w:sz="4" w:space="0" w:color="000000"/>
            </w:tcBorders>
          </w:tcPr>
          <w:p w14:paraId="217D6EFE" w14:textId="77777777" w:rsidR="00ED5A92" w:rsidRDefault="00ED5A92" w:rsidP="00ED5A92"/>
        </w:tc>
        <w:tc>
          <w:tcPr>
            <w:tcW w:w="2131" w:type="dxa"/>
            <w:tcBorders>
              <w:top w:val="single" w:sz="4" w:space="0" w:color="000000"/>
              <w:left w:val="single" w:sz="4" w:space="0" w:color="000000"/>
              <w:bottom w:val="single" w:sz="4" w:space="0" w:color="000000"/>
              <w:right w:val="single" w:sz="4" w:space="0" w:color="000000"/>
            </w:tcBorders>
          </w:tcPr>
          <w:p w14:paraId="6417D698" w14:textId="77777777" w:rsidR="00ED5A92" w:rsidRDefault="00ED5A92" w:rsidP="00ED5A92"/>
        </w:tc>
        <w:tc>
          <w:tcPr>
            <w:tcW w:w="2131" w:type="dxa"/>
            <w:tcBorders>
              <w:top w:val="single" w:sz="4" w:space="0" w:color="000000"/>
              <w:left w:val="single" w:sz="4" w:space="0" w:color="000000"/>
              <w:bottom w:val="single" w:sz="4" w:space="0" w:color="000000"/>
              <w:right w:val="single" w:sz="4" w:space="0" w:color="000000"/>
            </w:tcBorders>
          </w:tcPr>
          <w:p w14:paraId="01907AA3" w14:textId="77777777" w:rsidR="00ED5A92" w:rsidRDefault="00ED5A92" w:rsidP="00ED5A92"/>
        </w:tc>
      </w:tr>
      <w:tr w:rsidR="00ED5A92" w14:paraId="096B9D10" w14:textId="77777777" w:rsidTr="00ED5A92">
        <w:trPr>
          <w:trHeight w:hRule="exact" w:val="1258"/>
        </w:trPr>
        <w:tc>
          <w:tcPr>
            <w:tcW w:w="2130" w:type="dxa"/>
            <w:tcBorders>
              <w:top w:val="single" w:sz="4" w:space="0" w:color="000000"/>
              <w:left w:val="single" w:sz="4" w:space="0" w:color="000000"/>
              <w:bottom w:val="single" w:sz="4" w:space="0" w:color="000000"/>
              <w:right w:val="single" w:sz="4" w:space="0" w:color="000000"/>
            </w:tcBorders>
          </w:tcPr>
          <w:p w14:paraId="62C67A6A" w14:textId="77777777" w:rsidR="00ED5A92" w:rsidRDefault="00ED5A92" w:rsidP="00ED5A92">
            <w:pPr>
              <w:pStyle w:val="TableParagraph"/>
              <w:rPr>
                <w:rFonts w:ascii="宋体" w:eastAsia="宋体" w:hAnsi="宋体" w:cs="宋体"/>
                <w:sz w:val="20"/>
                <w:szCs w:val="20"/>
              </w:rPr>
            </w:pPr>
          </w:p>
          <w:p w14:paraId="73532503" w14:textId="77777777" w:rsidR="00ED5A92" w:rsidRDefault="00ED5A92" w:rsidP="00ED5A92">
            <w:pPr>
              <w:pStyle w:val="TableParagraph"/>
              <w:spacing w:before="10"/>
              <w:rPr>
                <w:rFonts w:ascii="宋体" w:eastAsia="宋体" w:hAnsi="宋体" w:cs="宋体"/>
                <w:sz w:val="26"/>
                <w:szCs w:val="26"/>
              </w:rPr>
            </w:pPr>
          </w:p>
          <w:p w14:paraId="57BFC6D8" w14:textId="77777777" w:rsidR="00ED5A92" w:rsidRDefault="00ED5A92" w:rsidP="00ED5A92">
            <w:pPr>
              <w:pStyle w:val="TableParagraph"/>
              <w:ind w:left="535"/>
              <w:rPr>
                <w:rFonts w:ascii="宋体" w:eastAsia="宋体" w:hAnsi="宋体" w:cs="宋体"/>
                <w:sz w:val="21"/>
                <w:szCs w:val="21"/>
              </w:rPr>
            </w:pPr>
            <w:r>
              <w:rPr>
                <w:rFonts w:ascii="宋体" w:eastAsia="宋体" w:hAnsi="宋体" w:cs="宋体"/>
                <w:sz w:val="21"/>
                <w:szCs w:val="21"/>
              </w:rPr>
              <w:t>斑马鱼肌电</w:t>
            </w:r>
          </w:p>
        </w:tc>
        <w:tc>
          <w:tcPr>
            <w:tcW w:w="2130" w:type="dxa"/>
            <w:tcBorders>
              <w:top w:val="single" w:sz="4" w:space="0" w:color="000000"/>
              <w:left w:val="single" w:sz="4" w:space="0" w:color="000000"/>
              <w:bottom w:val="single" w:sz="4" w:space="0" w:color="000000"/>
              <w:right w:val="single" w:sz="4" w:space="0" w:color="000000"/>
            </w:tcBorders>
          </w:tcPr>
          <w:p w14:paraId="733C35E4" w14:textId="77777777" w:rsidR="00ED5A92" w:rsidRDefault="00ED5A92" w:rsidP="00ED5A92"/>
        </w:tc>
        <w:tc>
          <w:tcPr>
            <w:tcW w:w="2131" w:type="dxa"/>
            <w:tcBorders>
              <w:top w:val="single" w:sz="4" w:space="0" w:color="000000"/>
              <w:left w:val="single" w:sz="4" w:space="0" w:color="000000"/>
              <w:bottom w:val="single" w:sz="4" w:space="0" w:color="000000"/>
              <w:right w:val="single" w:sz="4" w:space="0" w:color="000000"/>
            </w:tcBorders>
          </w:tcPr>
          <w:p w14:paraId="67EC5B78" w14:textId="77777777" w:rsidR="00ED5A92" w:rsidRDefault="00ED5A92" w:rsidP="00ED5A92"/>
        </w:tc>
        <w:tc>
          <w:tcPr>
            <w:tcW w:w="2131" w:type="dxa"/>
            <w:tcBorders>
              <w:top w:val="single" w:sz="4" w:space="0" w:color="000000"/>
              <w:left w:val="single" w:sz="4" w:space="0" w:color="000000"/>
              <w:bottom w:val="single" w:sz="4" w:space="0" w:color="000000"/>
              <w:right w:val="single" w:sz="4" w:space="0" w:color="000000"/>
            </w:tcBorders>
          </w:tcPr>
          <w:p w14:paraId="717DFD4E" w14:textId="77777777" w:rsidR="00ED5A92" w:rsidRDefault="00ED5A92" w:rsidP="00ED5A92"/>
        </w:tc>
      </w:tr>
    </w:tbl>
    <w:p w14:paraId="00752EE1" w14:textId="77777777" w:rsidR="00ED5A92" w:rsidRDefault="00ED5A92" w:rsidP="00ED5A92">
      <w:pPr>
        <w:rPr>
          <w:rFonts w:ascii="宋体" w:eastAsia="宋体" w:hAnsi="宋体" w:cs="宋体"/>
          <w:sz w:val="20"/>
          <w:szCs w:val="20"/>
        </w:rPr>
      </w:pPr>
    </w:p>
    <w:p w14:paraId="2A942CD4" w14:textId="77777777" w:rsidR="00ED5A92" w:rsidRDefault="00ED5A92" w:rsidP="00ED5A92">
      <w:pPr>
        <w:rPr>
          <w:rFonts w:ascii="宋体" w:eastAsia="宋体" w:hAnsi="宋体" w:cs="宋体"/>
          <w:sz w:val="20"/>
          <w:szCs w:val="20"/>
        </w:rPr>
      </w:pPr>
    </w:p>
    <w:p w14:paraId="1188989C" w14:textId="77777777" w:rsidR="00ED5A92" w:rsidRDefault="00ED5A92" w:rsidP="00ED5A92">
      <w:pPr>
        <w:spacing w:before="9"/>
        <w:rPr>
          <w:rFonts w:ascii="宋体" w:eastAsia="宋体" w:hAnsi="宋体" w:cs="宋体"/>
          <w:sz w:val="26"/>
          <w:szCs w:val="26"/>
        </w:rPr>
      </w:pPr>
    </w:p>
    <w:p w14:paraId="4053649D" w14:textId="77777777" w:rsidR="00ED5A92" w:rsidRDefault="00ED5A92" w:rsidP="00ED5A92">
      <w:pPr>
        <w:pStyle w:val="ad"/>
        <w:spacing w:before="26" w:line="477" w:lineRule="auto"/>
        <w:ind w:left="220" w:right="1106"/>
        <w:rPr>
          <w:lang w:eastAsia="zh-CN"/>
        </w:rPr>
      </w:pPr>
      <w:r>
        <w:rPr>
          <w:lang w:eastAsia="zh-CN"/>
        </w:rPr>
        <w:t>【问题和讨论】 本实验中是如何来确定肌电变化的，如何设计对照组？</w:t>
      </w:r>
    </w:p>
    <w:p w14:paraId="5A47A540" w14:textId="77777777" w:rsidR="00A3428B" w:rsidRDefault="00ED5A92" w:rsidP="00A3428B">
      <w:pPr>
        <w:widowControl/>
        <w:jc w:val="center"/>
        <w:rPr>
          <w:rFonts w:asciiTheme="majorEastAsia" w:eastAsiaTheme="majorEastAsia" w:hAnsiTheme="majorEastAsia"/>
          <w:b/>
          <w:sz w:val="44"/>
          <w:szCs w:val="44"/>
        </w:rPr>
      </w:pPr>
      <w:r>
        <w:rPr>
          <w:rFonts w:asciiTheme="majorEastAsia" w:eastAsiaTheme="majorEastAsia" w:hAnsiTheme="majorEastAsia"/>
          <w:b/>
          <w:sz w:val="44"/>
          <w:szCs w:val="44"/>
        </w:rPr>
        <w:br w:type="page"/>
      </w:r>
    </w:p>
    <w:p w14:paraId="099B720D" w14:textId="77777777" w:rsidR="00ED5A92" w:rsidRDefault="00ED5A92" w:rsidP="00ED5A92">
      <w:pPr>
        <w:spacing w:line="288" w:lineRule="auto"/>
        <w:jc w:val="center"/>
        <w:rPr>
          <w:rFonts w:asciiTheme="majorEastAsia" w:eastAsiaTheme="majorEastAsia" w:hAnsiTheme="majorEastAsia"/>
          <w:b/>
          <w:sz w:val="44"/>
          <w:szCs w:val="44"/>
        </w:rPr>
      </w:pPr>
      <w:r>
        <w:rPr>
          <w:rFonts w:asciiTheme="majorEastAsia" w:eastAsiaTheme="majorEastAsia" w:hAnsiTheme="majorEastAsia"/>
          <w:b/>
          <w:sz w:val="44"/>
          <w:szCs w:val="44"/>
        </w:rPr>
        <w:lastRenderedPageBreak/>
        <w:t>“遥控蟑螂”</w:t>
      </w:r>
    </w:p>
    <w:p w14:paraId="2B73227C" w14:textId="77777777" w:rsidR="00ED5A92" w:rsidRDefault="00ED5A92" w:rsidP="00ED5A92">
      <w:pPr>
        <w:spacing w:line="288" w:lineRule="auto"/>
        <w:jc w:val="center"/>
        <w:rPr>
          <w:rFonts w:asciiTheme="majorEastAsia" w:eastAsiaTheme="majorEastAsia" w:hAnsiTheme="majorEastAsia"/>
          <w:b/>
          <w:sz w:val="44"/>
          <w:szCs w:val="44"/>
        </w:rPr>
      </w:pPr>
      <w:r>
        <w:rPr>
          <w:rFonts w:asciiTheme="majorEastAsia" w:eastAsiaTheme="majorEastAsia" w:hAnsiTheme="majorEastAsia"/>
          <w:b/>
          <w:sz w:val="44"/>
          <w:szCs w:val="44"/>
        </w:rPr>
        <w:t>——电刺激触角控制蟑螂运动方向</w:t>
      </w:r>
    </w:p>
    <w:p w14:paraId="7AFEA6A4"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【背景知识】</w:t>
      </w:r>
    </w:p>
    <w:p w14:paraId="164BD93E" w14:textId="77777777" w:rsidR="00ED5A92" w:rsidRDefault="00ED5A92" w:rsidP="00ED5A92">
      <w:p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和很多蜚蠊目的昆虫一样，蟑螂的感觉运动系统主要包括头部的两根触角，腹部后端的两根尾须以及三对足。蟑螂的触角是一种“多功能”探测器，不仅可以感知气味、温度、湿度等多种外界信号，同时还能感知触觉。尾须则可以测知周围空气的微弱震颤，任何微弱气流变化都能使表面的须毛发生形变，进而引起根部的感觉神经放电。在运动过程中，触角和尾须将感觉信号转换为电信号发送给中枢神经，继而传递到腿部的运动神经元，引起肌肉的收缩或舒张。因此，蟑螂能依靠触角和尾须的触觉快速发现障碍物或潜在捕食者，并通过调整运动方向进行避让或者逃跑。</w:t>
      </w:r>
    </w:p>
    <w:p w14:paraId="76D9D625" w14:textId="77777777" w:rsidR="00ED5A92" w:rsidRDefault="00ED5A92" w:rsidP="00ED5A92">
      <w:p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在这个实验中，我们将微控制器与触角和尾须连接：当这尾须接受到电刺激时，蟑螂会“以为”后方有动静，出于本能向前逃跑；当单侧触角接受电刺激时，蟑螂则会感觉有障碍物而向对侧避让。因此，我们可以通过电刺激控制蟑螂的运动轨迹。</w:t>
      </w:r>
    </w:p>
    <w:p w14:paraId="1DF9333E" w14:textId="77777777" w:rsidR="00ED5A92" w:rsidRDefault="00ED5A92" w:rsidP="00ED5A92">
      <w:p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C2F9747"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【实验目的】</w:t>
      </w:r>
    </w:p>
    <w:p w14:paraId="48CB831E" w14:textId="77777777" w:rsidR="00ED5A92" w:rsidRDefault="00ED5A92" w:rsidP="00ED5A92">
      <w:pPr>
        <w:widowControl/>
        <w:numPr>
          <w:ilvl w:val="0"/>
          <w:numId w:val="23"/>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了解蟑螂的感觉系统如何传递感觉信息。</w:t>
      </w:r>
    </w:p>
    <w:p w14:paraId="4271E758" w14:textId="77777777" w:rsidR="00ED5A92" w:rsidRDefault="00ED5A92" w:rsidP="00ED5A92">
      <w:pPr>
        <w:widowControl/>
        <w:numPr>
          <w:ilvl w:val="0"/>
          <w:numId w:val="23"/>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理解感觉系统输入与运动系统输出之间的关系。</w:t>
      </w:r>
    </w:p>
    <w:p w14:paraId="26C505D1"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【实验用品】</w:t>
      </w:r>
    </w:p>
    <w:p w14:paraId="6F7CFD83" w14:textId="77777777" w:rsidR="00ED5A92" w:rsidRDefault="00ED5A92" w:rsidP="00ED5A92">
      <w:pPr>
        <w:widowControl/>
        <w:numPr>
          <w:ilvl w:val="0"/>
          <w:numId w:val="24"/>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装有芯片的杜比亚蟑螂（电极植入和芯片安装由老师在实验前完成）</w:t>
      </w:r>
    </w:p>
    <w:p w14:paraId="29167B95" w14:textId="77777777" w:rsidR="00ED5A92" w:rsidRDefault="00ED5A92" w:rsidP="00ED5A92">
      <w:pPr>
        <w:widowControl/>
        <w:numPr>
          <w:ilvl w:val="0"/>
          <w:numId w:val="24"/>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遥控装置</w:t>
      </w:r>
    </w:p>
    <w:p w14:paraId="5E8FD9AB" w14:textId="77777777" w:rsidR="00ED5A92" w:rsidRDefault="00ED5A92" w:rsidP="00ED5A92">
      <w:pPr>
        <w:widowControl/>
        <w:numPr>
          <w:ilvl w:val="0"/>
          <w:numId w:val="24"/>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无盖纸箱</w:t>
      </w:r>
    </w:p>
    <w:p w14:paraId="4F9E6D75"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BD9F06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【实验步骤】</w:t>
      </w:r>
    </w:p>
    <w:p w14:paraId="42E88386" w14:textId="77777777" w:rsidR="00ED5A92" w:rsidRDefault="00ED5A92" w:rsidP="00ED5A92">
      <w:pPr>
        <w:widowControl/>
        <w:numPr>
          <w:ilvl w:val="0"/>
          <w:numId w:val="25"/>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在纸箱底面画出运动路径。</w:t>
      </w:r>
    </w:p>
    <w:p w14:paraId="6D0A78EE" w14:textId="77777777" w:rsidR="00ED5A92" w:rsidRDefault="00ED5A92" w:rsidP="00ED5A92">
      <w:pPr>
        <w:widowControl/>
        <w:numPr>
          <w:ilvl w:val="0"/>
          <w:numId w:val="25"/>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把杜比亚蟑螂放在路径起始处，让蟑螂自由爬行，观察蟑螂爬行轨迹。</w:t>
      </w:r>
    </w:p>
    <w:p w14:paraId="45CE26B7" w14:textId="77777777" w:rsidR="00ED5A92" w:rsidRDefault="00ED5A92" w:rsidP="00ED5A92">
      <w:pPr>
        <w:widowControl/>
        <w:numPr>
          <w:ilvl w:val="0"/>
          <w:numId w:val="25"/>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 xml:space="preserve"> 通过遥控器给出电刺激，尽可能让蟑螂沿着画出路径爬行，观察电刺激后蟑螂运动轨迹的变化。</w:t>
      </w:r>
    </w:p>
    <w:p w14:paraId="10B015D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E41DCE0"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【实验结果】</w:t>
      </w:r>
    </w:p>
    <w:p w14:paraId="4FC35112" w14:textId="77777777" w:rsidR="00ED5A92" w:rsidRDefault="00ED5A92" w:rsidP="00ED5A92">
      <w:pPr>
        <w:widowControl/>
        <w:numPr>
          <w:ilvl w:val="0"/>
          <w:numId w:val="26"/>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画出无干扰情况下蟑螂的运动轨迹：</w:t>
      </w:r>
    </w:p>
    <w:p w14:paraId="1309F54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012B707"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904370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1C0A75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6E0B63B"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5BBD86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26A325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F196F7E"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lastRenderedPageBreak/>
        <w:t xml:space="preserve"> </w:t>
      </w:r>
    </w:p>
    <w:p w14:paraId="3DD730C8" w14:textId="77777777" w:rsidR="00ED5A92" w:rsidRDefault="00ED5A92" w:rsidP="00ED5A92">
      <w:pPr>
        <w:widowControl/>
        <w:numPr>
          <w:ilvl w:val="0"/>
          <w:numId w:val="26"/>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观察尾须受到电刺激时蟑螂的行为：</w:t>
      </w:r>
    </w:p>
    <w:tbl>
      <w:tblPr>
        <w:tblStyle w:val="ac"/>
        <w:tblW w:w="8522" w:type="dxa"/>
        <w:tblLayout w:type="fixed"/>
        <w:tblLook w:val="04A0" w:firstRow="1" w:lastRow="0" w:firstColumn="1" w:lastColumn="0" w:noHBand="0" w:noVBand="1"/>
      </w:tblPr>
      <w:tblGrid>
        <w:gridCol w:w="1420"/>
        <w:gridCol w:w="1420"/>
        <w:gridCol w:w="1420"/>
        <w:gridCol w:w="1420"/>
        <w:gridCol w:w="1420"/>
        <w:gridCol w:w="1422"/>
      </w:tblGrid>
      <w:tr w:rsidR="00ED5A92" w14:paraId="142DCDED"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037733D0"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刺激组</w:t>
            </w:r>
          </w:p>
        </w:tc>
        <w:tc>
          <w:tcPr>
            <w:tcW w:w="1420" w:type="dxa"/>
            <w:tcBorders>
              <w:top w:val="single" w:sz="4" w:space="0" w:color="auto"/>
              <w:left w:val="nil"/>
              <w:bottom w:val="single" w:sz="4" w:space="0" w:color="auto"/>
              <w:right w:val="single" w:sz="4" w:space="0" w:color="auto"/>
            </w:tcBorders>
            <w:vAlign w:val="center"/>
          </w:tcPr>
          <w:p w14:paraId="0F0B6D2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刺激尾须</w:t>
            </w:r>
          </w:p>
          <w:p w14:paraId="44677305"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（是/否）</w:t>
            </w:r>
          </w:p>
        </w:tc>
        <w:tc>
          <w:tcPr>
            <w:tcW w:w="1420" w:type="dxa"/>
            <w:tcBorders>
              <w:top w:val="single" w:sz="4" w:space="0" w:color="auto"/>
              <w:left w:val="nil"/>
              <w:bottom w:val="single" w:sz="4" w:space="0" w:color="auto"/>
              <w:right w:val="single" w:sz="4" w:space="0" w:color="auto"/>
            </w:tcBorders>
            <w:vAlign w:val="center"/>
          </w:tcPr>
          <w:p w14:paraId="4FB4585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蟑螂运动情况（静止/运动）</w:t>
            </w:r>
          </w:p>
        </w:tc>
        <w:tc>
          <w:tcPr>
            <w:tcW w:w="1420" w:type="dxa"/>
            <w:tcBorders>
              <w:top w:val="single" w:sz="4" w:space="0" w:color="auto"/>
              <w:left w:val="nil"/>
              <w:bottom w:val="single" w:sz="4" w:space="0" w:color="auto"/>
              <w:right w:val="single" w:sz="4" w:space="0" w:color="auto"/>
            </w:tcBorders>
            <w:vAlign w:val="center"/>
          </w:tcPr>
          <w:p w14:paraId="54ADCD0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刺激组</w:t>
            </w:r>
          </w:p>
        </w:tc>
        <w:tc>
          <w:tcPr>
            <w:tcW w:w="1420" w:type="dxa"/>
            <w:tcBorders>
              <w:top w:val="single" w:sz="4" w:space="0" w:color="auto"/>
              <w:left w:val="nil"/>
              <w:bottom w:val="single" w:sz="4" w:space="0" w:color="auto"/>
              <w:right w:val="single" w:sz="4" w:space="0" w:color="auto"/>
            </w:tcBorders>
            <w:vAlign w:val="center"/>
          </w:tcPr>
          <w:p w14:paraId="2AA08EEB"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刺激尾须</w:t>
            </w:r>
          </w:p>
          <w:p w14:paraId="6C97985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（是/否）</w:t>
            </w:r>
          </w:p>
        </w:tc>
        <w:tc>
          <w:tcPr>
            <w:tcW w:w="1422" w:type="dxa"/>
            <w:tcBorders>
              <w:top w:val="single" w:sz="4" w:space="0" w:color="auto"/>
              <w:left w:val="nil"/>
              <w:bottom w:val="single" w:sz="4" w:space="0" w:color="auto"/>
              <w:right w:val="single" w:sz="4" w:space="0" w:color="auto"/>
            </w:tcBorders>
            <w:vAlign w:val="center"/>
          </w:tcPr>
          <w:p w14:paraId="0EBD6DE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蟑螂运动情况（静止/运动）</w:t>
            </w:r>
          </w:p>
        </w:tc>
      </w:tr>
      <w:tr w:rsidR="00ED5A92" w14:paraId="2144E3EA"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C41A782"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01</w:t>
            </w:r>
          </w:p>
        </w:tc>
        <w:tc>
          <w:tcPr>
            <w:tcW w:w="1420" w:type="dxa"/>
            <w:tcBorders>
              <w:top w:val="single" w:sz="4" w:space="0" w:color="auto"/>
              <w:left w:val="nil"/>
              <w:bottom w:val="single" w:sz="4" w:space="0" w:color="auto"/>
              <w:right w:val="single" w:sz="4" w:space="0" w:color="auto"/>
            </w:tcBorders>
            <w:vAlign w:val="center"/>
          </w:tcPr>
          <w:p w14:paraId="3DC3F8B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229AA86"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37F9DF0"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16</w:t>
            </w:r>
          </w:p>
        </w:tc>
        <w:tc>
          <w:tcPr>
            <w:tcW w:w="1420" w:type="dxa"/>
            <w:tcBorders>
              <w:top w:val="single" w:sz="4" w:space="0" w:color="auto"/>
              <w:left w:val="nil"/>
              <w:bottom w:val="single" w:sz="4" w:space="0" w:color="auto"/>
              <w:right w:val="single" w:sz="4" w:space="0" w:color="auto"/>
            </w:tcBorders>
            <w:vAlign w:val="center"/>
          </w:tcPr>
          <w:p w14:paraId="41DAD01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026CC16B"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63A0849A"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6AE84AC5"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02</w:t>
            </w:r>
          </w:p>
        </w:tc>
        <w:tc>
          <w:tcPr>
            <w:tcW w:w="1420" w:type="dxa"/>
            <w:tcBorders>
              <w:top w:val="single" w:sz="4" w:space="0" w:color="auto"/>
              <w:left w:val="nil"/>
              <w:bottom w:val="single" w:sz="4" w:space="0" w:color="auto"/>
              <w:right w:val="single" w:sz="4" w:space="0" w:color="auto"/>
            </w:tcBorders>
            <w:vAlign w:val="center"/>
          </w:tcPr>
          <w:p w14:paraId="6C895256"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B28A74C"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11A70AC5"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17</w:t>
            </w:r>
          </w:p>
        </w:tc>
        <w:tc>
          <w:tcPr>
            <w:tcW w:w="1420" w:type="dxa"/>
            <w:tcBorders>
              <w:top w:val="single" w:sz="4" w:space="0" w:color="auto"/>
              <w:left w:val="nil"/>
              <w:bottom w:val="single" w:sz="4" w:space="0" w:color="auto"/>
              <w:right w:val="single" w:sz="4" w:space="0" w:color="auto"/>
            </w:tcBorders>
            <w:vAlign w:val="center"/>
          </w:tcPr>
          <w:p w14:paraId="5054DA4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624747F6"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7BED45F"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200BF8C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03</w:t>
            </w:r>
          </w:p>
        </w:tc>
        <w:tc>
          <w:tcPr>
            <w:tcW w:w="1420" w:type="dxa"/>
            <w:tcBorders>
              <w:top w:val="single" w:sz="4" w:space="0" w:color="auto"/>
              <w:left w:val="nil"/>
              <w:bottom w:val="single" w:sz="4" w:space="0" w:color="auto"/>
              <w:right w:val="single" w:sz="4" w:space="0" w:color="auto"/>
            </w:tcBorders>
            <w:vAlign w:val="center"/>
          </w:tcPr>
          <w:p w14:paraId="065425FE"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542351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7FCDAC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18</w:t>
            </w:r>
          </w:p>
        </w:tc>
        <w:tc>
          <w:tcPr>
            <w:tcW w:w="1420" w:type="dxa"/>
            <w:tcBorders>
              <w:top w:val="single" w:sz="4" w:space="0" w:color="auto"/>
              <w:left w:val="nil"/>
              <w:bottom w:val="single" w:sz="4" w:space="0" w:color="auto"/>
              <w:right w:val="single" w:sz="4" w:space="0" w:color="auto"/>
            </w:tcBorders>
            <w:vAlign w:val="center"/>
          </w:tcPr>
          <w:p w14:paraId="7A61C913"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146BD45E"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318E36B0"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EE5F92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04</w:t>
            </w:r>
          </w:p>
        </w:tc>
        <w:tc>
          <w:tcPr>
            <w:tcW w:w="1420" w:type="dxa"/>
            <w:tcBorders>
              <w:top w:val="single" w:sz="4" w:space="0" w:color="auto"/>
              <w:left w:val="nil"/>
              <w:bottom w:val="single" w:sz="4" w:space="0" w:color="auto"/>
              <w:right w:val="single" w:sz="4" w:space="0" w:color="auto"/>
            </w:tcBorders>
            <w:vAlign w:val="center"/>
          </w:tcPr>
          <w:p w14:paraId="179459A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14071F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1061458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19</w:t>
            </w:r>
          </w:p>
        </w:tc>
        <w:tc>
          <w:tcPr>
            <w:tcW w:w="1420" w:type="dxa"/>
            <w:tcBorders>
              <w:top w:val="single" w:sz="4" w:space="0" w:color="auto"/>
              <w:left w:val="nil"/>
              <w:bottom w:val="single" w:sz="4" w:space="0" w:color="auto"/>
              <w:right w:val="single" w:sz="4" w:space="0" w:color="auto"/>
            </w:tcBorders>
            <w:vAlign w:val="center"/>
          </w:tcPr>
          <w:p w14:paraId="7EB557B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0DF2AAC6"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684BD919"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7D4BFB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05</w:t>
            </w:r>
          </w:p>
        </w:tc>
        <w:tc>
          <w:tcPr>
            <w:tcW w:w="1420" w:type="dxa"/>
            <w:tcBorders>
              <w:top w:val="single" w:sz="4" w:space="0" w:color="auto"/>
              <w:left w:val="nil"/>
              <w:bottom w:val="single" w:sz="4" w:space="0" w:color="auto"/>
              <w:right w:val="single" w:sz="4" w:space="0" w:color="auto"/>
            </w:tcBorders>
            <w:vAlign w:val="center"/>
          </w:tcPr>
          <w:p w14:paraId="77CC087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96E1C3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03D596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20</w:t>
            </w:r>
          </w:p>
        </w:tc>
        <w:tc>
          <w:tcPr>
            <w:tcW w:w="1420" w:type="dxa"/>
            <w:tcBorders>
              <w:top w:val="single" w:sz="4" w:space="0" w:color="auto"/>
              <w:left w:val="nil"/>
              <w:bottom w:val="single" w:sz="4" w:space="0" w:color="auto"/>
              <w:right w:val="single" w:sz="4" w:space="0" w:color="auto"/>
            </w:tcBorders>
            <w:vAlign w:val="center"/>
          </w:tcPr>
          <w:p w14:paraId="0C9B7BB8"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3E5F745"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599893E3"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0D4756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06</w:t>
            </w:r>
          </w:p>
        </w:tc>
        <w:tc>
          <w:tcPr>
            <w:tcW w:w="1420" w:type="dxa"/>
            <w:tcBorders>
              <w:top w:val="single" w:sz="4" w:space="0" w:color="auto"/>
              <w:left w:val="nil"/>
              <w:bottom w:val="single" w:sz="4" w:space="0" w:color="auto"/>
              <w:right w:val="single" w:sz="4" w:space="0" w:color="auto"/>
            </w:tcBorders>
            <w:vAlign w:val="center"/>
          </w:tcPr>
          <w:p w14:paraId="31A93B7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45B743D"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387157D"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21</w:t>
            </w:r>
          </w:p>
        </w:tc>
        <w:tc>
          <w:tcPr>
            <w:tcW w:w="1420" w:type="dxa"/>
            <w:tcBorders>
              <w:top w:val="single" w:sz="4" w:space="0" w:color="auto"/>
              <w:left w:val="nil"/>
              <w:bottom w:val="single" w:sz="4" w:space="0" w:color="auto"/>
              <w:right w:val="single" w:sz="4" w:space="0" w:color="auto"/>
            </w:tcBorders>
            <w:vAlign w:val="center"/>
          </w:tcPr>
          <w:p w14:paraId="70502144"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D192B22"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47FC4666"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D6E51D1"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07</w:t>
            </w:r>
          </w:p>
        </w:tc>
        <w:tc>
          <w:tcPr>
            <w:tcW w:w="1420" w:type="dxa"/>
            <w:tcBorders>
              <w:top w:val="single" w:sz="4" w:space="0" w:color="auto"/>
              <w:left w:val="nil"/>
              <w:bottom w:val="single" w:sz="4" w:space="0" w:color="auto"/>
              <w:right w:val="single" w:sz="4" w:space="0" w:color="auto"/>
            </w:tcBorders>
            <w:vAlign w:val="center"/>
          </w:tcPr>
          <w:p w14:paraId="1C459D6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5B4A0DC"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D8BD7FC"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22</w:t>
            </w:r>
          </w:p>
        </w:tc>
        <w:tc>
          <w:tcPr>
            <w:tcW w:w="1420" w:type="dxa"/>
            <w:tcBorders>
              <w:top w:val="single" w:sz="4" w:space="0" w:color="auto"/>
              <w:left w:val="nil"/>
              <w:bottom w:val="single" w:sz="4" w:space="0" w:color="auto"/>
              <w:right w:val="single" w:sz="4" w:space="0" w:color="auto"/>
            </w:tcBorders>
            <w:vAlign w:val="center"/>
          </w:tcPr>
          <w:p w14:paraId="28E9C40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2B110BBE"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1607BE4E"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42590B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08</w:t>
            </w:r>
          </w:p>
        </w:tc>
        <w:tc>
          <w:tcPr>
            <w:tcW w:w="1420" w:type="dxa"/>
            <w:tcBorders>
              <w:top w:val="single" w:sz="4" w:space="0" w:color="auto"/>
              <w:left w:val="nil"/>
              <w:bottom w:val="single" w:sz="4" w:space="0" w:color="auto"/>
              <w:right w:val="single" w:sz="4" w:space="0" w:color="auto"/>
            </w:tcBorders>
            <w:vAlign w:val="center"/>
          </w:tcPr>
          <w:p w14:paraId="202EB32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A9A8DE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64257AB"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23</w:t>
            </w:r>
          </w:p>
        </w:tc>
        <w:tc>
          <w:tcPr>
            <w:tcW w:w="1420" w:type="dxa"/>
            <w:tcBorders>
              <w:top w:val="single" w:sz="4" w:space="0" w:color="auto"/>
              <w:left w:val="nil"/>
              <w:bottom w:val="single" w:sz="4" w:space="0" w:color="auto"/>
              <w:right w:val="single" w:sz="4" w:space="0" w:color="auto"/>
            </w:tcBorders>
            <w:vAlign w:val="center"/>
          </w:tcPr>
          <w:p w14:paraId="4A2A0DE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A64BF32"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1B798C1B"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21C615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09</w:t>
            </w:r>
          </w:p>
        </w:tc>
        <w:tc>
          <w:tcPr>
            <w:tcW w:w="1420" w:type="dxa"/>
            <w:tcBorders>
              <w:top w:val="single" w:sz="4" w:space="0" w:color="auto"/>
              <w:left w:val="nil"/>
              <w:bottom w:val="single" w:sz="4" w:space="0" w:color="auto"/>
              <w:right w:val="single" w:sz="4" w:space="0" w:color="auto"/>
            </w:tcBorders>
            <w:vAlign w:val="center"/>
          </w:tcPr>
          <w:p w14:paraId="55CF50D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D5D738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52665C0"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24</w:t>
            </w:r>
          </w:p>
        </w:tc>
        <w:tc>
          <w:tcPr>
            <w:tcW w:w="1420" w:type="dxa"/>
            <w:tcBorders>
              <w:top w:val="single" w:sz="4" w:space="0" w:color="auto"/>
              <w:left w:val="nil"/>
              <w:bottom w:val="single" w:sz="4" w:space="0" w:color="auto"/>
              <w:right w:val="single" w:sz="4" w:space="0" w:color="auto"/>
            </w:tcBorders>
            <w:vAlign w:val="center"/>
          </w:tcPr>
          <w:p w14:paraId="3D1A50D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359B2224"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1621BBD6"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2100B72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10</w:t>
            </w:r>
          </w:p>
        </w:tc>
        <w:tc>
          <w:tcPr>
            <w:tcW w:w="1420" w:type="dxa"/>
            <w:tcBorders>
              <w:top w:val="single" w:sz="4" w:space="0" w:color="auto"/>
              <w:left w:val="nil"/>
              <w:bottom w:val="single" w:sz="4" w:space="0" w:color="auto"/>
              <w:right w:val="single" w:sz="4" w:space="0" w:color="auto"/>
            </w:tcBorders>
            <w:vAlign w:val="center"/>
          </w:tcPr>
          <w:p w14:paraId="337F611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8BC3D8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890D775"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25</w:t>
            </w:r>
          </w:p>
        </w:tc>
        <w:tc>
          <w:tcPr>
            <w:tcW w:w="1420" w:type="dxa"/>
            <w:tcBorders>
              <w:top w:val="single" w:sz="4" w:space="0" w:color="auto"/>
              <w:left w:val="nil"/>
              <w:bottom w:val="single" w:sz="4" w:space="0" w:color="auto"/>
              <w:right w:val="single" w:sz="4" w:space="0" w:color="auto"/>
            </w:tcBorders>
            <w:vAlign w:val="center"/>
          </w:tcPr>
          <w:p w14:paraId="57A6699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262C8CC9"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5D8B8B8A"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272FB8C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11</w:t>
            </w:r>
          </w:p>
        </w:tc>
        <w:tc>
          <w:tcPr>
            <w:tcW w:w="1420" w:type="dxa"/>
            <w:tcBorders>
              <w:top w:val="single" w:sz="4" w:space="0" w:color="auto"/>
              <w:left w:val="nil"/>
              <w:bottom w:val="single" w:sz="4" w:space="0" w:color="auto"/>
              <w:right w:val="single" w:sz="4" w:space="0" w:color="auto"/>
            </w:tcBorders>
            <w:vAlign w:val="center"/>
          </w:tcPr>
          <w:p w14:paraId="6CD0F22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6E5A02D"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23E9D3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26</w:t>
            </w:r>
          </w:p>
        </w:tc>
        <w:tc>
          <w:tcPr>
            <w:tcW w:w="1420" w:type="dxa"/>
            <w:tcBorders>
              <w:top w:val="single" w:sz="4" w:space="0" w:color="auto"/>
              <w:left w:val="nil"/>
              <w:bottom w:val="single" w:sz="4" w:space="0" w:color="auto"/>
              <w:right w:val="single" w:sz="4" w:space="0" w:color="auto"/>
            </w:tcBorders>
            <w:vAlign w:val="center"/>
          </w:tcPr>
          <w:p w14:paraId="472209A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7FD9B1EB"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2D7D3C51"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D75210C"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12</w:t>
            </w:r>
          </w:p>
        </w:tc>
        <w:tc>
          <w:tcPr>
            <w:tcW w:w="1420" w:type="dxa"/>
            <w:tcBorders>
              <w:top w:val="single" w:sz="4" w:space="0" w:color="auto"/>
              <w:left w:val="nil"/>
              <w:bottom w:val="single" w:sz="4" w:space="0" w:color="auto"/>
              <w:right w:val="single" w:sz="4" w:space="0" w:color="auto"/>
            </w:tcBorders>
            <w:vAlign w:val="center"/>
          </w:tcPr>
          <w:p w14:paraId="2181A32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55BCD5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DE0ED0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27</w:t>
            </w:r>
          </w:p>
        </w:tc>
        <w:tc>
          <w:tcPr>
            <w:tcW w:w="1420" w:type="dxa"/>
            <w:tcBorders>
              <w:top w:val="single" w:sz="4" w:space="0" w:color="auto"/>
              <w:left w:val="nil"/>
              <w:bottom w:val="single" w:sz="4" w:space="0" w:color="auto"/>
              <w:right w:val="single" w:sz="4" w:space="0" w:color="auto"/>
            </w:tcBorders>
            <w:vAlign w:val="center"/>
          </w:tcPr>
          <w:p w14:paraId="28F1F36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651338F7"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47406B76"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87FA813"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13</w:t>
            </w:r>
          </w:p>
        </w:tc>
        <w:tc>
          <w:tcPr>
            <w:tcW w:w="1420" w:type="dxa"/>
            <w:tcBorders>
              <w:top w:val="single" w:sz="4" w:space="0" w:color="auto"/>
              <w:left w:val="nil"/>
              <w:bottom w:val="single" w:sz="4" w:space="0" w:color="auto"/>
              <w:right w:val="single" w:sz="4" w:space="0" w:color="auto"/>
            </w:tcBorders>
            <w:vAlign w:val="center"/>
          </w:tcPr>
          <w:p w14:paraId="145FA0A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3A389B4"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3E6801B"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28</w:t>
            </w:r>
          </w:p>
        </w:tc>
        <w:tc>
          <w:tcPr>
            <w:tcW w:w="1420" w:type="dxa"/>
            <w:tcBorders>
              <w:top w:val="single" w:sz="4" w:space="0" w:color="auto"/>
              <w:left w:val="nil"/>
              <w:bottom w:val="single" w:sz="4" w:space="0" w:color="auto"/>
              <w:right w:val="single" w:sz="4" w:space="0" w:color="auto"/>
            </w:tcBorders>
            <w:vAlign w:val="center"/>
          </w:tcPr>
          <w:p w14:paraId="5CCD4AB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AB97167"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3A29C80F"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0D676F0D"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14</w:t>
            </w:r>
          </w:p>
        </w:tc>
        <w:tc>
          <w:tcPr>
            <w:tcW w:w="1420" w:type="dxa"/>
            <w:tcBorders>
              <w:top w:val="single" w:sz="4" w:space="0" w:color="auto"/>
              <w:left w:val="nil"/>
              <w:bottom w:val="single" w:sz="4" w:space="0" w:color="auto"/>
              <w:right w:val="single" w:sz="4" w:space="0" w:color="auto"/>
            </w:tcBorders>
            <w:vAlign w:val="center"/>
          </w:tcPr>
          <w:p w14:paraId="541C0FC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395244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1B9D5E02"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29</w:t>
            </w:r>
          </w:p>
        </w:tc>
        <w:tc>
          <w:tcPr>
            <w:tcW w:w="1420" w:type="dxa"/>
            <w:tcBorders>
              <w:top w:val="single" w:sz="4" w:space="0" w:color="auto"/>
              <w:left w:val="nil"/>
              <w:bottom w:val="single" w:sz="4" w:space="0" w:color="auto"/>
              <w:right w:val="single" w:sz="4" w:space="0" w:color="auto"/>
            </w:tcBorders>
            <w:vAlign w:val="center"/>
          </w:tcPr>
          <w:p w14:paraId="7F2C3EA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5F6B8067"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D21F64B"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6FECBCB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15</w:t>
            </w:r>
          </w:p>
        </w:tc>
        <w:tc>
          <w:tcPr>
            <w:tcW w:w="1420" w:type="dxa"/>
            <w:tcBorders>
              <w:top w:val="single" w:sz="4" w:space="0" w:color="auto"/>
              <w:left w:val="nil"/>
              <w:bottom w:val="single" w:sz="4" w:space="0" w:color="auto"/>
              <w:right w:val="single" w:sz="4" w:space="0" w:color="auto"/>
            </w:tcBorders>
            <w:vAlign w:val="center"/>
          </w:tcPr>
          <w:p w14:paraId="6810AD7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2DAB6B8"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7BA0958B"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30</w:t>
            </w:r>
          </w:p>
        </w:tc>
        <w:tc>
          <w:tcPr>
            <w:tcW w:w="1420" w:type="dxa"/>
            <w:tcBorders>
              <w:top w:val="single" w:sz="4" w:space="0" w:color="auto"/>
              <w:left w:val="nil"/>
              <w:bottom w:val="single" w:sz="4" w:space="0" w:color="auto"/>
              <w:right w:val="single" w:sz="4" w:space="0" w:color="auto"/>
            </w:tcBorders>
            <w:vAlign w:val="center"/>
          </w:tcPr>
          <w:p w14:paraId="5A95FA7E"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6B79D7F" w14:textId="77777777" w:rsidR="00ED5A92" w:rsidRDefault="00ED5A92" w:rsidP="00ED5A92">
            <w:pPr>
              <w:spacing w:line="288" w:lineRule="auto"/>
              <w:jc w:val="center"/>
              <w:rPr>
                <w:rFonts w:asciiTheme="majorEastAsia" w:eastAsiaTheme="majorEastAsia" w:hAnsiTheme="majorEastAsia"/>
                <w:kern w:val="0"/>
                <w:sz w:val="24"/>
                <w:szCs w:val="24"/>
              </w:rPr>
            </w:pPr>
          </w:p>
        </w:tc>
      </w:tr>
    </w:tbl>
    <w:p w14:paraId="6AF256F6" w14:textId="77777777" w:rsidR="00ED5A92" w:rsidRDefault="00ED5A92" w:rsidP="00ED5A92">
      <w:pPr>
        <w:widowControl/>
        <w:numPr>
          <w:ilvl w:val="0"/>
          <w:numId w:val="26"/>
        </w:numPr>
        <w:spacing w:line="288" w:lineRule="auto"/>
        <w:jc w:val="left"/>
        <w:rPr>
          <w:rFonts w:asciiTheme="majorEastAsia" w:eastAsiaTheme="majorEastAsia" w:hAnsiTheme="majorEastAsia" w:cs="Times New Roman"/>
          <w:sz w:val="24"/>
          <w:szCs w:val="24"/>
        </w:rPr>
      </w:pPr>
      <w:r>
        <w:rPr>
          <w:rFonts w:asciiTheme="majorEastAsia" w:eastAsiaTheme="majorEastAsia" w:hAnsiTheme="majorEastAsia"/>
          <w:sz w:val="24"/>
          <w:szCs w:val="24"/>
        </w:rPr>
        <w:t>观察触角受到电刺时蟑螂的行为：</w:t>
      </w:r>
    </w:p>
    <w:tbl>
      <w:tblPr>
        <w:tblStyle w:val="ac"/>
        <w:tblW w:w="8522" w:type="dxa"/>
        <w:tblLayout w:type="fixed"/>
        <w:tblLook w:val="04A0" w:firstRow="1" w:lastRow="0" w:firstColumn="1" w:lastColumn="0" w:noHBand="0" w:noVBand="1"/>
      </w:tblPr>
      <w:tblGrid>
        <w:gridCol w:w="1420"/>
        <w:gridCol w:w="1420"/>
        <w:gridCol w:w="1420"/>
        <w:gridCol w:w="1420"/>
        <w:gridCol w:w="1420"/>
        <w:gridCol w:w="1422"/>
      </w:tblGrid>
      <w:tr w:rsidR="00ED5A92" w14:paraId="0ECC7C5E"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6DFF12A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刺激组</w:t>
            </w:r>
          </w:p>
        </w:tc>
        <w:tc>
          <w:tcPr>
            <w:tcW w:w="1420" w:type="dxa"/>
            <w:tcBorders>
              <w:top w:val="single" w:sz="4" w:space="0" w:color="auto"/>
              <w:left w:val="nil"/>
              <w:bottom w:val="single" w:sz="4" w:space="0" w:color="auto"/>
              <w:right w:val="single" w:sz="4" w:space="0" w:color="auto"/>
            </w:tcBorders>
            <w:vAlign w:val="center"/>
          </w:tcPr>
          <w:p w14:paraId="6D7B711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刺激触角</w:t>
            </w:r>
          </w:p>
          <w:p w14:paraId="33AEC39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（左/右）</w:t>
            </w:r>
          </w:p>
        </w:tc>
        <w:tc>
          <w:tcPr>
            <w:tcW w:w="1420" w:type="dxa"/>
            <w:tcBorders>
              <w:top w:val="single" w:sz="4" w:space="0" w:color="auto"/>
              <w:left w:val="nil"/>
              <w:bottom w:val="single" w:sz="4" w:space="0" w:color="auto"/>
              <w:right w:val="single" w:sz="4" w:space="0" w:color="auto"/>
            </w:tcBorders>
            <w:vAlign w:val="center"/>
          </w:tcPr>
          <w:p w14:paraId="52926D44"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蟑螂运动方向（左/右）</w:t>
            </w:r>
          </w:p>
        </w:tc>
        <w:tc>
          <w:tcPr>
            <w:tcW w:w="1420" w:type="dxa"/>
            <w:tcBorders>
              <w:top w:val="single" w:sz="4" w:space="0" w:color="auto"/>
              <w:left w:val="nil"/>
              <w:bottom w:val="single" w:sz="4" w:space="0" w:color="auto"/>
              <w:right w:val="single" w:sz="4" w:space="0" w:color="auto"/>
            </w:tcBorders>
            <w:vAlign w:val="center"/>
          </w:tcPr>
          <w:p w14:paraId="5676BBBE"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刺激组</w:t>
            </w:r>
          </w:p>
        </w:tc>
        <w:tc>
          <w:tcPr>
            <w:tcW w:w="1420" w:type="dxa"/>
            <w:tcBorders>
              <w:top w:val="single" w:sz="4" w:space="0" w:color="auto"/>
              <w:left w:val="nil"/>
              <w:bottom w:val="single" w:sz="4" w:space="0" w:color="auto"/>
              <w:right w:val="single" w:sz="4" w:space="0" w:color="auto"/>
            </w:tcBorders>
            <w:vAlign w:val="center"/>
          </w:tcPr>
          <w:p w14:paraId="240D536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刺激触角</w:t>
            </w:r>
          </w:p>
          <w:p w14:paraId="2E452EB2"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（左/右）</w:t>
            </w:r>
          </w:p>
        </w:tc>
        <w:tc>
          <w:tcPr>
            <w:tcW w:w="1422" w:type="dxa"/>
            <w:tcBorders>
              <w:top w:val="single" w:sz="4" w:space="0" w:color="auto"/>
              <w:left w:val="nil"/>
              <w:bottom w:val="single" w:sz="4" w:space="0" w:color="auto"/>
              <w:right w:val="single" w:sz="4" w:space="0" w:color="auto"/>
            </w:tcBorders>
            <w:vAlign w:val="center"/>
          </w:tcPr>
          <w:p w14:paraId="2F1D36C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蟑螂运动方向（左/右）</w:t>
            </w:r>
          </w:p>
        </w:tc>
      </w:tr>
      <w:tr w:rsidR="00ED5A92" w14:paraId="26BF70EC"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55CBDB7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01</w:t>
            </w:r>
          </w:p>
        </w:tc>
        <w:tc>
          <w:tcPr>
            <w:tcW w:w="1420" w:type="dxa"/>
            <w:tcBorders>
              <w:top w:val="single" w:sz="4" w:space="0" w:color="auto"/>
              <w:left w:val="nil"/>
              <w:bottom w:val="single" w:sz="4" w:space="0" w:color="auto"/>
              <w:right w:val="single" w:sz="4" w:space="0" w:color="auto"/>
            </w:tcBorders>
            <w:vAlign w:val="center"/>
          </w:tcPr>
          <w:p w14:paraId="08AF62B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B6AAAF8"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62DD78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16</w:t>
            </w:r>
          </w:p>
        </w:tc>
        <w:tc>
          <w:tcPr>
            <w:tcW w:w="1420" w:type="dxa"/>
            <w:tcBorders>
              <w:top w:val="single" w:sz="4" w:space="0" w:color="auto"/>
              <w:left w:val="nil"/>
              <w:bottom w:val="single" w:sz="4" w:space="0" w:color="auto"/>
              <w:right w:val="single" w:sz="4" w:space="0" w:color="auto"/>
            </w:tcBorders>
            <w:vAlign w:val="center"/>
          </w:tcPr>
          <w:p w14:paraId="37B2B51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5DDA9CD5"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3560B50"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195BC38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02</w:t>
            </w:r>
          </w:p>
        </w:tc>
        <w:tc>
          <w:tcPr>
            <w:tcW w:w="1420" w:type="dxa"/>
            <w:tcBorders>
              <w:top w:val="single" w:sz="4" w:space="0" w:color="auto"/>
              <w:left w:val="nil"/>
              <w:bottom w:val="single" w:sz="4" w:space="0" w:color="auto"/>
              <w:right w:val="single" w:sz="4" w:space="0" w:color="auto"/>
            </w:tcBorders>
            <w:vAlign w:val="center"/>
          </w:tcPr>
          <w:p w14:paraId="7069224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C54F0E3"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1A9E7F1"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17</w:t>
            </w:r>
          </w:p>
        </w:tc>
        <w:tc>
          <w:tcPr>
            <w:tcW w:w="1420" w:type="dxa"/>
            <w:tcBorders>
              <w:top w:val="single" w:sz="4" w:space="0" w:color="auto"/>
              <w:left w:val="nil"/>
              <w:bottom w:val="single" w:sz="4" w:space="0" w:color="auto"/>
              <w:right w:val="single" w:sz="4" w:space="0" w:color="auto"/>
            </w:tcBorders>
            <w:vAlign w:val="center"/>
          </w:tcPr>
          <w:p w14:paraId="5E33DA3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0647961A"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3E17FE4"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16FCA174"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03</w:t>
            </w:r>
          </w:p>
        </w:tc>
        <w:tc>
          <w:tcPr>
            <w:tcW w:w="1420" w:type="dxa"/>
            <w:tcBorders>
              <w:top w:val="single" w:sz="4" w:space="0" w:color="auto"/>
              <w:left w:val="nil"/>
              <w:bottom w:val="single" w:sz="4" w:space="0" w:color="auto"/>
              <w:right w:val="single" w:sz="4" w:space="0" w:color="auto"/>
            </w:tcBorders>
            <w:vAlign w:val="center"/>
          </w:tcPr>
          <w:p w14:paraId="74CAAB1D"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1E137EC8"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CF3933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18</w:t>
            </w:r>
          </w:p>
        </w:tc>
        <w:tc>
          <w:tcPr>
            <w:tcW w:w="1420" w:type="dxa"/>
            <w:tcBorders>
              <w:top w:val="single" w:sz="4" w:space="0" w:color="auto"/>
              <w:left w:val="nil"/>
              <w:bottom w:val="single" w:sz="4" w:space="0" w:color="auto"/>
              <w:right w:val="single" w:sz="4" w:space="0" w:color="auto"/>
            </w:tcBorders>
            <w:vAlign w:val="center"/>
          </w:tcPr>
          <w:p w14:paraId="5764DADC"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532D173E"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661D29C8"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7CF4038C"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04</w:t>
            </w:r>
          </w:p>
        </w:tc>
        <w:tc>
          <w:tcPr>
            <w:tcW w:w="1420" w:type="dxa"/>
            <w:tcBorders>
              <w:top w:val="single" w:sz="4" w:space="0" w:color="auto"/>
              <w:left w:val="nil"/>
              <w:bottom w:val="single" w:sz="4" w:space="0" w:color="auto"/>
              <w:right w:val="single" w:sz="4" w:space="0" w:color="auto"/>
            </w:tcBorders>
            <w:vAlign w:val="center"/>
          </w:tcPr>
          <w:p w14:paraId="38391B2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1D291D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6319836"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19</w:t>
            </w:r>
          </w:p>
        </w:tc>
        <w:tc>
          <w:tcPr>
            <w:tcW w:w="1420" w:type="dxa"/>
            <w:tcBorders>
              <w:top w:val="single" w:sz="4" w:space="0" w:color="auto"/>
              <w:left w:val="nil"/>
              <w:bottom w:val="single" w:sz="4" w:space="0" w:color="auto"/>
              <w:right w:val="single" w:sz="4" w:space="0" w:color="auto"/>
            </w:tcBorders>
            <w:vAlign w:val="center"/>
          </w:tcPr>
          <w:p w14:paraId="37A8FE73"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69366066"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7A7DA847"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07D8B9B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05</w:t>
            </w:r>
          </w:p>
        </w:tc>
        <w:tc>
          <w:tcPr>
            <w:tcW w:w="1420" w:type="dxa"/>
            <w:tcBorders>
              <w:top w:val="single" w:sz="4" w:space="0" w:color="auto"/>
              <w:left w:val="nil"/>
              <w:bottom w:val="single" w:sz="4" w:space="0" w:color="auto"/>
              <w:right w:val="single" w:sz="4" w:space="0" w:color="auto"/>
            </w:tcBorders>
            <w:vAlign w:val="center"/>
          </w:tcPr>
          <w:p w14:paraId="205A90EE"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D76CB4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1626F2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20</w:t>
            </w:r>
          </w:p>
        </w:tc>
        <w:tc>
          <w:tcPr>
            <w:tcW w:w="1420" w:type="dxa"/>
            <w:tcBorders>
              <w:top w:val="single" w:sz="4" w:space="0" w:color="auto"/>
              <w:left w:val="nil"/>
              <w:bottom w:val="single" w:sz="4" w:space="0" w:color="auto"/>
              <w:right w:val="single" w:sz="4" w:space="0" w:color="auto"/>
            </w:tcBorders>
            <w:vAlign w:val="center"/>
          </w:tcPr>
          <w:p w14:paraId="184F7374"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3B0CF0C6"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6A9ED138"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1ADAF84"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06</w:t>
            </w:r>
          </w:p>
        </w:tc>
        <w:tc>
          <w:tcPr>
            <w:tcW w:w="1420" w:type="dxa"/>
            <w:tcBorders>
              <w:top w:val="single" w:sz="4" w:space="0" w:color="auto"/>
              <w:left w:val="nil"/>
              <w:bottom w:val="single" w:sz="4" w:space="0" w:color="auto"/>
              <w:right w:val="single" w:sz="4" w:space="0" w:color="auto"/>
            </w:tcBorders>
            <w:vAlign w:val="center"/>
          </w:tcPr>
          <w:p w14:paraId="3F33416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C600BB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7BAD5CE3"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21</w:t>
            </w:r>
          </w:p>
        </w:tc>
        <w:tc>
          <w:tcPr>
            <w:tcW w:w="1420" w:type="dxa"/>
            <w:tcBorders>
              <w:top w:val="single" w:sz="4" w:space="0" w:color="auto"/>
              <w:left w:val="nil"/>
              <w:bottom w:val="single" w:sz="4" w:space="0" w:color="auto"/>
              <w:right w:val="single" w:sz="4" w:space="0" w:color="auto"/>
            </w:tcBorders>
            <w:vAlign w:val="center"/>
          </w:tcPr>
          <w:p w14:paraId="44D17DA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33CD6B6C"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317F57B1"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69CD3A04"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07</w:t>
            </w:r>
          </w:p>
        </w:tc>
        <w:tc>
          <w:tcPr>
            <w:tcW w:w="1420" w:type="dxa"/>
            <w:tcBorders>
              <w:top w:val="single" w:sz="4" w:space="0" w:color="auto"/>
              <w:left w:val="nil"/>
              <w:bottom w:val="single" w:sz="4" w:space="0" w:color="auto"/>
              <w:right w:val="single" w:sz="4" w:space="0" w:color="auto"/>
            </w:tcBorders>
            <w:vAlign w:val="center"/>
          </w:tcPr>
          <w:p w14:paraId="0137A22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E540E20"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9AED3AC"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22</w:t>
            </w:r>
          </w:p>
        </w:tc>
        <w:tc>
          <w:tcPr>
            <w:tcW w:w="1420" w:type="dxa"/>
            <w:tcBorders>
              <w:top w:val="single" w:sz="4" w:space="0" w:color="auto"/>
              <w:left w:val="nil"/>
              <w:bottom w:val="single" w:sz="4" w:space="0" w:color="auto"/>
              <w:right w:val="single" w:sz="4" w:space="0" w:color="auto"/>
            </w:tcBorders>
            <w:vAlign w:val="center"/>
          </w:tcPr>
          <w:p w14:paraId="12FB179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5C4FF34"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250541C"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7D53E70E"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08</w:t>
            </w:r>
          </w:p>
        </w:tc>
        <w:tc>
          <w:tcPr>
            <w:tcW w:w="1420" w:type="dxa"/>
            <w:tcBorders>
              <w:top w:val="single" w:sz="4" w:space="0" w:color="auto"/>
              <w:left w:val="nil"/>
              <w:bottom w:val="single" w:sz="4" w:space="0" w:color="auto"/>
              <w:right w:val="single" w:sz="4" w:space="0" w:color="auto"/>
            </w:tcBorders>
            <w:vAlign w:val="center"/>
          </w:tcPr>
          <w:p w14:paraId="16D4086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F53759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1FD30CB5"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23</w:t>
            </w:r>
          </w:p>
        </w:tc>
        <w:tc>
          <w:tcPr>
            <w:tcW w:w="1420" w:type="dxa"/>
            <w:tcBorders>
              <w:top w:val="single" w:sz="4" w:space="0" w:color="auto"/>
              <w:left w:val="nil"/>
              <w:bottom w:val="single" w:sz="4" w:space="0" w:color="auto"/>
              <w:right w:val="single" w:sz="4" w:space="0" w:color="auto"/>
            </w:tcBorders>
            <w:vAlign w:val="center"/>
          </w:tcPr>
          <w:p w14:paraId="7E9B2FF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228C7AD0"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70C0632B"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5EB761C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09</w:t>
            </w:r>
          </w:p>
        </w:tc>
        <w:tc>
          <w:tcPr>
            <w:tcW w:w="1420" w:type="dxa"/>
            <w:tcBorders>
              <w:top w:val="single" w:sz="4" w:space="0" w:color="auto"/>
              <w:left w:val="nil"/>
              <w:bottom w:val="single" w:sz="4" w:space="0" w:color="auto"/>
              <w:right w:val="single" w:sz="4" w:space="0" w:color="auto"/>
            </w:tcBorders>
            <w:vAlign w:val="center"/>
          </w:tcPr>
          <w:p w14:paraId="3C2F048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72CEB6B1"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7F438ED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24</w:t>
            </w:r>
          </w:p>
        </w:tc>
        <w:tc>
          <w:tcPr>
            <w:tcW w:w="1420" w:type="dxa"/>
            <w:tcBorders>
              <w:top w:val="single" w:sz="4" w:space="0" w:color="auto"/>
              <w:left w:val="nil"/>
              <w:bottom w:val="single" w:sz="4" w:space="0" w:color="auto"/>
              <w:right w:val="single" w:sz="4" w:space="0" w:color="auto"/>
            </w:tcBorders>
            <w:vAlign w:val="center"/>
          </w:tcPr>
          <w:p w14:paraId="5DCC000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762B2892"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05CCFE04"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1FA96BD3"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10</w:t>
            </w:r>
          </w:p>
        </w:tc>
        <w:tc>
          <w:tcPr>
            <w:tcW w:w="1420" w:type="dxa"/>
            <w:tcBorders>
              <w:top w:val="single" w:sz="4" w:space="0" w:color="auto"/>
              <w:left w:val="nil"/>
              <w:bottom w:val="single" w:sz="4" w:space="0" w:color="auto"/>
              <w:right w:val="single" w:sz="4" w:space="0" w:color="auto"/>
            </w:tcBorders>
            <w:vAlign w:val="center"/>
          </w:tcPr>
          <w:p w14:paraId="419A333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3AC0D0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A7D11B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25</w:t>
            </w:r>
          </w:p>
        </w:tc>
        <w:tc>
          <w:tcPr>
            <w:tcW w:w="1420" w:type="dxa"/>
            <w:tcBorders>
              <w:top w:val="single" w:sz="4" w:space="0" w:color="auto"/>
              <w:left w:val="nil"/>
              <w:bottom w:val="single" w:sz="4" w:space="0" w:color="auto"/>
              <w:right w:val="single" w:sz="4" w:space="0" w:color="auto"/>
            </w:tcBorders>
            <w:vAlign w:val="center"/>
          </w:tcPr>
          <w:p w14:paraId="7B1DBEE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3F323FF9"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1C5EEC68"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243988AA"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11</w:t>
            </w:r>
          </w:p>
        </w:tc>
        <w:tc>
          <w:tcPr>
            <w:tcW w:w="1420" w:type="dxa"/>
            <w:tcBorders>
              <w:top w:val="single" w:sz="4" w:space="0" w:color="auto"/>
              <w:left w:val="nil"/>
              <w:bottom w:val="single" w:sz="4" w:space="0" w:color="auto"/>
              <w:right w:val="single" w:sz="4" w:space="0" w:color="auto"/>
            </w:tcBorders>
            <w:vAlign w:val="center"/>
          </w:tcPr>
          <w:p w14:paraId="4E3CB7D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A65F4B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46A1E7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26</w:t>
            </w:r>
          </w:p>
        </w:tc>
        <w:tc>
          <w:tcPr>
            <w:tcW w:w="1420" w:type="dxa"/>
            <w:tcBorders>
              <w:top w:val="single" w:sz="4" w:space="0" w:color="auto"/>
              <w:left w:val="nil"/>
              <w:bottom w:val="single" w:sz="4" w:space="0" w:color="auto"/>
              <w:right w:val="single" w:sz="4" w:space="0" w:color="auto"/>
            </w:tcBorders>
            <w:vAlign w:val="center"/>
          </w:tcPr>
          <w:p w14:paraId="761FC372"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3B99F529"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443F31D0"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00A0025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12</w:t>
            </w:r>
          </w:p>
        </w:tc>
        <w:tc>
          <w:tcPr>
            <w:tcW w:w="1420" w:type="dxa"/>
            <w:tcBorders>
              <w:top w:val="single" w:sz="4" w:space="0" w:color="auto"/>
              <w:left w:val="nil"/>
              <w:bottom w:val="single" w:sz="4" w:space="0" w:color="auto"/>
              <w:right w:val="single" w:sz="4" w:space="0" w:color="auto"/>
            </w:tcBorders>
            <w:vAlign w:val="center"/>
          </w:tcPr>
          <w:p w14:paraId="15866BB2"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60DE45F5"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4A2EB97C"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27</w:t>
            </w:r>
          </w:p>
        </w:tc>
        <w:tc>
          <w:tcPr>
            <w:tcW w:w="1420" w:type="dxa"/>
            <w:tcBorders>
              <w:top w:val="single" w:sz="4" w:space="0" w:color="auto"/>
              <w:left w:val="nil"/>
              <w:bottom w:val="single" w:sz="4" w:space="0" w:color="auto"/>
              <w:right w:val="single" w:sz="4" w:space="0" w:color="auto"/>
            </w:tcBorders>
            <w:vAlign w:val="center"/>
          </w:tcPr>
          <w:p w14:paraId="7D8E945F"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61DF07E8"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7A697907"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4766CCEE"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13</w:t>
            </w:r>
          </w:p>
        </w:tc>
        <w:tc>
          <w:tcPr>
            <w:tcW w:w="1420" w:type="dxa"/>
            <w:tcBorders>
              <w:top w:val="single" w:sz="4" w:space="0" w:color="auto"/>
              <w:left w:val="nil"/>
              <w:bottom w:val="single" w:sz="4" w:space="0" w:color="auto"/>
              <w:right w:val="single" w:sz="4" w:space="0" w:color="auto"/>
            </w:tcBorders>
            <w:vAlign w:val="center"/>
          </w:tcPr>
          <w:p w14:paraId="4DD0B488"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AAA98BA"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5DB1F0CF"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28</w:t>
            </w:r>
          </w:p>
        </w:tc>
        <w:tc>
          <w:tcPr>
            <w:tcW w:w="1420" w:type="dxa"/>
            <w:tcBorders>
              <w:top w:val="single" w:sz="4" w:space="0" w:color="auto"/>
              <w:left w:val="nil"/>
              <w:bottom w:val="single" w:sz="4" w:space="0" w:color="auto"/>
              <w:right w:val="single" w:sz="4" w:space="0" w:color="auto"/>
            </w:tcBorders>
            <w:vAlign w:val="center"/>
          </w:tcPr>
          <w:p w14:paraId="0E701BDB"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7DE94E30"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26E974C3"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3B54E978"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14</w:t>
            </w:r>
          </w:p>
        </w:tc>
        <w:tc>
          <w:tcPr>
            <w:tcW w:w="1420" w:type="dxa"/>
            <w:tcBorders>
              <w:top w:val="single" w:sz="4" w:space="0" w:color="auto"/>
              <w:left w:val="nil"/>
              <w:bottom w:val="single" w:sz="4" w:space="0" w:color="auto"/>
              <w:right w:val="single" w:sz="4" w:space="0" w:color="auto"/>
            </w:tcBorders>
            <w:vAlign w:val="center"/>
          </w:tcPr>
          <w:p w14:paraId="438D780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2542CA23"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0E516487"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29</w:t>
            </w:r>
          </w:p>
        </w:tc>
        <w:tc>
          <w:tcPr>
            <w:tcW w:w="1420" w:type="dxa"/>
            <w:tcBorders>
              <w:top w:val="single" w:sz="4" w:space="0" w:color="auto"/>
              <w:left w:val="nil"/>
              <w:bottom w:val="single" w:sz="4" w:space="0" w:color="auto"/>
              <w:right w:val="single" w:sz="4" w:space="0" w:color="auto"/>
            </w:tcBorders>
            <w:vAlign w:val="center"/>
          </w:tcPr>
          <w:p w14:paraId="638A5147"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4C5D0083" w14:textId="77777777" w:rsidR="00ED5A92" w:rsidRDefault="00ED5A92" w:rsidP="00ED5A92">
            <w:pPr>
              <w:spacing w:line="288" w:lineRule="auto"/>
              <w:jc w:val="center"/>
              <w:rPr>
                <w:rFonts w:asciiTheme="majorEastAsia" w:eastAsiaTheme="majorEastAsia" w:hAnsiTheme="majorEastAsia"/>
                <w:kern w:val="0"/>
                <w:sz w:val="24"/>
                <w:szCs w:val="24"/>
              </w:rPr>
            </w:pPr>
          </w:p>
        </w:tc>
      </w:tr>
      <w:tr w:rsidR="00ED5A92" w14:paraId="54BE0125" w14:textId="77777777" w:rsidTr="00ED5A92">
        <w:tc>
          <w:tcPr>
            <w:tcW w:w="1420" w:type="dxa"/>
            <w:tcBorders>
              <w:top w:val="single" w:sz="4" w:space="0" w:color="auto"/>
              <w:left w:val="single" w:sz="4" w:space="0" w:color="auto"/>
              <w:bottom w:val="single" w:sz="4" w:space="0" w:color="auto"/>
              <w:right w:val="single" w:sz="4" w:space="0" w:color="auto"/>
            </w:tcBorders>
            <w:vAlign w:val="center"/>
          </w:tcPr>
          <w:p w14:paraId="65312824"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lastRenderedPageBreak/>
              <w:t>15</w:t>
            </w:r>
          </w:p>
        </w:tc>
        <w:tc>
          <w:tcPr>
            <w:tcW w:w="1420" w:type="dxa"/>
            <w:tcBorders>
              <w:top w:val="single" w:sz="4" w:space="0" w:color="auto"/>
              <w:left w:val="nil"/>
              <w:bottom w:val="single" w:sz="4" w:space="0" w:color="auto"/>
              <w:right w:val="single" w:sz="4" w:space="0" w:color="auto"/>
            </w:tcBorders>
            <w:vAlign w:val="center"/>
          </w:tcPr>
          <w:p w14:paraId="29DDDBF9"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3F4CB2B4"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0" w:type="dxa"/>
            <w:tcBorders>
              <w:top w:val="single" w:sz="4" w:space="0" w:color="auto"/>
              <w:left w:val="nil"/>
              <w:bottom w:val="single" w:sz="4" w:space="0" w:color="auto"/>
              <w:right w:val="single" w:sz="4" w:space="0" w:color="auto"/>
            </w:tcBorders>
            <w:vAlign w:val="center"/>
          </w:tcPr>
          <w:p w14:paraId="7C7075A9" w14:textId="77777777" w:rsidR="00ED5A92" w:rsidRDefault="00ED5A92" w:rsidP="00ED5A92">
            <w:pPr>
              <w:spacing w:line="288" w:lineRule="auto"/>
              <w:jc w:val="center"/>
              <w:rPr>
                <w:rFonts w:asciiTheme="majorEastAsia" w:eastAsiaTheme="majorEastAsia" w:hAnsiTheme="majorEastAsia"/>
                <w:kern w:val="0"/>
                <w:sz w:val="24"/>
                <w:szCs w:val="24"/>
              </w:rPr>
            </w:pPr>
            <w:r>
              <w:rPr>
                <w:rFonts w:asciiTheme="majorEastAsia" w:eastAsiaTheme="majorEastAsia" w:hAnsiTheme="majorEastAsia" w:hint="eastAsia"/>
                <w:kern w:val="0"/>
                <w:sz w:val="24"/>
                <w:szCs w:val="24"/>
              </w:rPr>
              <w:t>30</w:t>
            </w:r>
          </w:p>
        </w:tc>
        <w:tc>
          <w:tcPr>
            <w:tcW w:w="1420" w:type="dxa"/>
            <w:tcBorders>
              <w:top w:val="single" w:sz="4" w:space="0" w:color="auto"/>
              <w:left w:val="nil"/>
              <w:bottom w:val="single" w:sz="4" w:space="0" w:color="auto"/>
              <w:right w:val="single" w:sz="4" w:space="0" w:color="auto"/>
            </w:tcBorders>
            <w:vAlign w:val="center"/>
          </w:tcPr>
          <w:p w14:paraId="015EBF2C" w14:textId="77777777" w:rsidR="00ED5A92" w:rsidRDefault="00ED5A92" w:rsidP="00ED5A92">
            <w:pPr>
              <w:spacing w:line="288" w:lineRule="auto"/>
              <w:jc w:val="center"/>
              <w:rPr>
                <w:rFonts w:asciiTheme="majorEastAsia" w:eastAsiaTheme="majorEastAsia" w:hAnsiTheme="majorEastAsia"/>
                <w:kern w:val="0"/>
                <w:sz w:val="24"/>
                <w:szCs w:val="24"/>
              </w:rPr>
            </w:pPr>
          </w:p>
        </w:tc>
        <w:tc>
          <w:tcPr>
            <w:tcW w:w="1422" w:type="dxa"/>
            <w:tcBorders>
              <w:top w:val="single" w:sz="4" w:space="0" w:color="auto"/>
              <w:left w:val="nil"/>
              <w:bottom w:val="single" w:sz="4" w:space="0" w:color="auto"/>
              <w:right w:val="single" w:sz="4" w:space="0" w:color="auto"/>
            </w:tcBorders>
            <w:vAlign w:val="center"/>
          </w:tcPr>
          <w:p w14:paraId="2AD8A851" w14:textId="77777777" w:rsidR="00ED5A92" w:rsidRDefault="00ED5A92" w:rsidP="00ED5A92">
            <w:pPr>
              <w:spacing w:line="288" w:lineRule="auto"/>
              <w:jc w:val="center"/>
              <w:rPr>
                <w:rFonts w:asciiTheme="majorEastAsia" w:eastAsiaTheme="majorEastAsia" w:hAnsiTheme="majorEastAsia"/>
                <w:kern w:val="0"/>
                <w:sz w:val="24"/>
                <w:szCs w:val="24"/>
              </w:rPr>
            </w:pPr>
          </w:p>
        </w:tc>
      </w:tr>
    </w:tbl>
    <w:p w14:paraId="183EC5FE" w14:textId="77777777" w:rsidR="00ED5A92" w:rsidRDefault="00ED5A92" w:rsidP="00ED5A92">
      <w:pPr>
        <w:spacing w:line="288" w:lineRule="auto"/>
        <w:rPr>
          <w:rFonts w:asciiTheme="majorEastAsia" w:eastAsiaTheme="majorEastAsia" w:hAnsiTheme="majorEastAsia" w:cs="Times New Roman"/>
          <w:sz w:val="24"/>
          <w:szCs w:val="24"/>
        </w:rPr>
      </w:pPr>
      <w:r>
        <w:rPr>
          <w:rFonts w:asciiTheme="majorEastAsia" w:eastAsiaTheme="majorEastAsia" w:hAnsiTheme="majorEastAsia"/>
          <w:sz w:val="24"/>
          <w:szCs w:val="24"/>
        </w:rPr>
        <w:t xml:space="preserve"> </w:t>
      </w:r>
    </w:p>
    <w:p w14:paraId="3B3E5F77" w14:textId="77777777" w:rsidR="00ED5A92" w:rsidRDefault="00ED5A92" w:rsidP="00ED5A92">
      <w:pPr>
        <w:widowControl/>
        <w:numPr>
          <w:ilvl w:val="0"/>
          <w:numId w:val="26"/>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画出有电刺激时蟑螂的运动轨迹，并用箭头标注受到电刺激时蟑螂所处的位置和运动方向：</w:t>
      </w:r>
    </w:p>
    <w:p w14:paraId="62E128E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2EBFDFC"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27BB05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E290D4A"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7EFAA3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0630EF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342495E"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10545A3"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24D3151"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669DC9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641A4B0"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F57E77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6A58109B"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4F81E9B1"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【问题和讨论】</w:t>
      </w:r>
    </w:p>
    <w:p w14:paraId="45EF0DE8" w14:textId="77777777" w:rsidR="00ED5A92" w:rsidRDefault="00ED5A92" w:rsidP="00ED5A92">
      <w:pPr>
        <w:widowControl/>
        <w:numPr>
          <w:ilvl w:val="0"/>
          <w:numId w:val="27"/>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有哪些因素可以影响蟑螂的运动轨迹？</w:t>
      </w:r>
    </w:p>
    <w:p w14:paraId="7EF5589E"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25558F59"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E691D2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1912B02"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92B8F2B" w14:textId="77777777" w:rsidR="00ED5A92" w:rsidRDefault="00ED5A92" w:rsidP="00ED5A92">
      <w:pPr>
        <w:widowControl/>
        <w:numPr>
          <w:ilvl w:val="0"/>
          <w:numId w:val="27"/>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除了给蟑螂触角电刺激，还有什么方法可以控制蟑螂前进方向？</w:t>
      </w:r>
    </w:p>
    <w:p w14:paraId="57203B3D"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A8D7791"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7030B86F"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18207476"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30208957" w14:textId="77777777" w:rsidR="00ED5A92" w:rsidRDefault="00ED5A92" w:rsidP="00ED5A92">
      <w:pPr>
        <w:widowControl/>
        <w:numPr>
          <w:ilvl w:val="0"/>
          <w:numId w:val="27"/>
        </w:numPr>
        <w:spacing w:line="288" w:lineRule="auto"/>
        <w:jc w:val="left"/>
        <w:rPr>
          <w:rFonts w:asciiTheme="majorEastAsia" w:eastAsiaTheme="majorEastAsia" w:hAnsiTheme="majorEastAsia"/>
          <w:sz w:val="24"/>
          <w:szCs w:val="24"/>
        </w:rPr>
      </w:pPr>
      <w:r>
        <w:rPr>
          <w:rFonts w:asciiTheme="majorEastAsia" w:eastAsiaTheme="majorEastAsia" w:hAnsiTheme="majorEastAsia"/>
          <w:sz w:val="24"/>
          <w:szCs w:val="24"/>
        </w:rPr>
        <w:t>别的动物是怎么控制运动方向的？举例说明。</w:t>
      </w:r>
    </w:p>
    <w:p w14:paraId="6B41AA77"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51358B98" w14:textId="77777777" w:rsidR="00ED5A92" w:rsidRDefault="00ED5A92" w:rsidP="00ED5A92">
      <w:pPr>
        <w:spacing w:line="288" w:lineRule="auto"/>
        <w:rPr>
          <w:rFonts w:asciiTheme="majorEastAsia" w:eastAsiaTheme="majorEastAsia" w:hAnsiTheme="majorEastAsia"/>
          <w:sz w:val="24"/>
          <w:szCs w:val="24"/>
        </w:rPr>
      </w:pPr>
      <w:r>
        <w:rPr>
          <w:rFonts w:asciiTheme="majorEastAsia" w:eastAsiaTheme="majorEastAsia" w:hAnsiTheme="majorEastAsia"/>
          <w:sz w:val="24"/>
          <w:szCs w:val="24"/>
        </w:rPr>
        <w:t xml:space="preserve"> </w:t>
      </w:r>
    </w:p>
    <w:p w14:paraId="0E392382" w14:textId="77777777" w:rsidR="00ED5A92" w:rsidRDefault="00ED5A92" w:rsidP="00ED5A92">
      <w:pPr>
        <w:spacing w:line="288" w:lineRule="auto"/>
        <w:jc w:val="center"/>
        <w:rPr>
          <w:rFonts w:asciiTheme="majorEastAsia" w:eastAsiaTheme="majorEastAsia" w:hAnsiTheme="majorEastAsia" w:cs="Times New Roman"/>
          <w:sz w:val="24"/>
          <w:szCs w:val="24"/>
        </w:rPr>
      </w:pPr>
    </w:p>
    <w:p w14:paraId="4113EB2C" w14:textId="77777777" w:rsidR="00ED5A92" w:rsidRDefault="00ED5A92" w:rsidP="00ED5A92">
      <w:pPr>
        <w:widowControl/>
        <w:jc w:val="left"/>
        <w:rPr>
          <w:rFonts w:asciiTheme="majorEastAsia" w:eastAsiaTheme="majorEastAsia" w:hAnsiTheme="majorEastAsia"/>
          <w:b/>
          <w:sz w:val="44"/>
          <w:szCs w:val="44"/>
        </w:rPr>
      </w:pPr>
    </w:p>
    <w:p w14:paraId="3431D29F" w14:textId="77777777" w:rsidR="00ED5A92" w:rsidRDefault="00ED5A92">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14:paraId="7669FD38" w14:textId="77777777" w:rsidR="00ED5A92" w:rsidRPr="00ED5A92" w:rsidRDefault="00ED5A92">
      <w:pPr>
        <w:widowControl/>
        <w:jc w:val="left"/>
        <w:rPr>
          <w:rFonts w:asciiTheme="majorEastAsia" w:eastAsiaTheme="majorEastAsia" w:hAnsiTheme="majorEastAsia"/>
          <w:b/>
          <w:sz w:val="44"/>
          <w:szCs w:val="44"/>
        </w:rPr>
      </w:pPr>
    </w:p>
    <w:p w14:paraId="5B2436EB" w14:textId="77777777" w:rsidR="00ED5A92" w:rsidRPr="00ED5A92" w:rsidRDefault="00ED5A92" w:rsidP="00ED5A92">
      <w:pPr>
        <w:widowControl/>
        <w:jc w:val="center"/>
        <w:rPr>
          <w:rFonts w:asciiTheme="majorEastAsia" w:eastAsiaTheme="majorEastAsia" w:hAnsiTheme="majorEastAsia"/>
          <w:b/>
          <w:sz w:val="44"/>
          <w:szCs w:val="44"/>
        </w:rPr>
      </w:pPr>
      <w:r w:rsidRPr="00ED5A92">
        <w:rPr>
          <w:rFonts w:asciiTheme="majorEastAsia" w:eastAsiaTheme="majorEastAsia" w:hAnsiTheme="majorEastAsia"/>
          <w:b/>
          <w:sz w:val="44"/>
          <w:szCs w:val="44"/>
        </w:rPr>
        <w:t>果蝇热激活</w:t>
      </w:r>
    </w:p>
    <w:p w14:paraId="175BACAA" w14:textId="77777777" w:rsidR="00ED5A92" w:rsidRDefault="00ED5A92" w:rsidP="00ED5A92">
      <w:pPr>
        <w:spacing w:before="4"/>
        <w:rPr>
          <w:rFonts w:ascii="华文新魏" w:eastAsia="华文新魏" w:hAnsi="华文新魏" w:cs="华文新魏"/>
          <w:sz w:val="28"/>
          <w:szCs w:val="28"/>
        </w:rPr>
      </w:pPr>
    </w:p>
    <w:p w14:paraId="32FBC0B0" w14:textId="77777777" w:rsidR="00ED5A92" w:rsidRDefault="00ED5A92" w:rsidP="00ED5A92">
      <w:pPr>
        <w:pStyle w:val="ad"/>
        <w:spacing w:before="26"/>
        <w:ind w:left="220"/>
        <w:rPr>
          <w:lang w:eastAsia="zh-CN"/>
        </w:rPr>
      </w:pPr>
      <w:r>
        <w:rPr>
          <w:lang w:eastAsia="zh-CN"/>
        </w:rPr>
        <w:t>【背景知识】</w:t>
      </w:r>
    </w:p>
    <w:p w14:paraId="7F1BEBFC" w14:textId="77777777" w:rsidR="00ED5A92" w:rsidRDefault="00ED5A92" w:rsidP="00ED5A92">
      <w:pPr>
        <w:rPr>
          <w:rFonts w:ascii="宋体" w:eastAsia="宋体" w:hAnsi="宋体" w:cs="宋体"/>
          <w:sz w:val="26"/>
          <w:szCs w:val="26"/>
        </w:rPr>
      </w:pPr>
    </w:p>
    <w:p w14:paraId="6D3930C2" w14:textId="77777777" w:rsidR="00ED5A92" w:rsidRDefault="00ED5A92" w:rsidP="00ED5A92">
      <w:pPr>
        <w:pStyle w:val="ad"/>
        <w:spacing w:line="312" w:lineRule="exact"/>
        <w:ind w:left="220" w:right="215" w:firstLine="480"/>
        <w:jc w:val="both"/>
        <w:rPr>
          <w:lang w:eastAsia="zh-CN"/>
        </w:rPr>
      </w:pPr>
      <w:r>
        <w:rPr>
          <w:spacing w:val="-3"/>
          <w:lang w:eastAsia="zh-CN"/>
        </w:rPr>
        <w:t>大脑的神经元电活动由离子通道来介导。根据这一特性，我们可以将热敏感</w:t>
      </w:r>
      <w:ins w:id="422" w:author="碧云天书" w:date="2019-06-17T00:27:00Z">
        <w:r w:rsidR="0014569E">
          <w:rPr>
            <w:rFonts w:hint="eastAsia"/>
            <w:spacing w:val="-3"/>
            <w:lang w:eastAsia="zh-CN"/>
          </w:rPr>
          <w:t>的离子通道</w:t>
        </w:r>
      </w:ins>
      <w:del w:id="423" w:author="碧云天书" w:date="2019-06-17T00:26:00Z">
        <w:r w:rsidDel="0014569E">
          <w:rPr>
            <w:lang w:eastAsia="zh-CN"/>
          </w:rPr>
          <w:delText xml:space="preserve"> </w:delText>
        </w:r>
      </w:del>
      <w:r>
        <w:rPr>
          <w:spacing w:val="-3"/>
          <w:lang w:eastAsia="zh-CN"/>
        </w:rPr>
        <w:t>蛋白</w:t>
      </w:r>
      <w:del w:id="424" w:author="碧云天书" w:date="2019-06-17T00:26:00Z">
        <w:r w:rsidDel="0014569E">
          <w:rPr>
            <w:spacing w:val="-3"/>
            <w:lang w:eastAsia="zh-CN"/>
          </w:rPr>
          <w:delText>特异性的</w:delText>
        </w:r>
      </w:del>
      <w:r>
        <w:rPr>
          <w:spacing w:val="-3"/>
          <w:lang w:eastAsia="zh-CN"/>
        </w:rPr>
        <w:t>表达到</w:t>
      </w:r>
      <w:del w:id="425" w:author="碧云天书" w:date="2019-06-17T00:26:00Z">
        <w:r w:rsidDel="004D68DE">
          <w:rPr>
            <w:spacing w:val="-3"/>
            <w:lang w:eastAsia="zh-CN"/>
          </w:rPr>
          <w:delText>某种</w:delText>
        </w:r>
      </w:del>
      <w:ins w:id="426" w:author="碧云天书" w:date="2019-06-17T00:26:00Z">
        <w:r w:rsidR="0014569E">
          <w:rPr>
            <w:rFonts w:hint="eastAsia"/>
            <w:spacing w:val="-3"/>
            <w:lang w:eastAsia="zh-CN"/>
          </w:rPr>
          <w:t>指</w:t>
        </w:r>
        <w:r w:rsidR="004D68DE">
          <w:rPr>
            <w:rFonts w:hint="eastAsia"/>
            <w:spacing w:val="-3"/>
            <w:lang w:eastAsia="zh-CN"/>
          </w:rPr>
          <w:t>定的</w:t>
        </w:r>
      </w:ins>
      <w:r>
        <w:rPr>
          <w:spacing w:val="-3"/>
          <w:lang w:eastAsia="zh-CN"/>
        </w:rPr>
        <w:t>神经元，通过升高温度，激活</w:t>
      </w:r>
      <w:del w:id="427" w:author="碧云天书" w:date="2019-06-17T00:27:00Z">
        <w:r w:rsidDel="0014569E">
          <w:rPr>
            <w:spacing w:val="-3"/>
            <w:lang w:eastAsia="zh-CN"/>
          </w:rPr>
          <w:delText>特定的</w:delText>
        </w:r>
      </w:del>
      <w:ins w:id="428" w:author="碧云天书" w:date="2019-06-17T00:27:00Z">
        <w:r w:rsidR="0014569E">
          <w:rPr>
            <w:rFonts w:hint="eastAsia"/>
            <w:spacing w:val="-3"/>
            <w:lang w:eastAsia="zh-CN"/>
          </w:rPr>
          <w:t>这些</w:t>
        </w:r>
      </w:ins>
      <w:r>
        <w:rPr>
          <w:spacing w:val="-3"/>
          <w:lang w:eastAsia="zh-CN"/>
        </w:rPr>
        <w:t>离子通道，从而控</w:t>
      </w:r>
      <w:del w:id="429" w:author="碧云天书" w:date="2019-06-17T00:27:00Z">
        <w:r w:rsidDel="0014569E">
          <w:rPr>
            <w:spacing w:val="-107"/>
            <w:lang w:eastAsia="zh-CN"/>
          </w:rPr>
          <w:delText xml:space="preserve"> </w:delText>
        </w:r>
      </w:del>
      <w:r>
        <w:rPr>
          <w:lang w:eastAsia="zh-CN"/>
        </w:rPr>
        <w:t>制</w:t>
      </w:r>
      <w:ins w:id="430" w:author="碧云天书" w:date="2019-06-17T00:27:00Z">
        <w:r w:rsidR="0014569E">
          <w:rPr>
            <w:rFonts w:hint="eastAsia"/>
            <w:lang w:eastAsia="zh-CN"/>
          </w:rPr>
          <w:t>指定</w:t>
        </w:r>
      </w:ins>
      <w:r>
        <w:rPr>
          <w:lang w:eastAsia="zh-CN"/>
        </w:rPr>
        <w:t>神经元的活动。</w:t>
      </w:r>
    </w:p>
    <w:p w14:paraId="46107963" w14:textId="77777777" w:rsidR="00ED5A92" w:rsidRDefault="00ED5A92" w:rsidP="00ED5A92">
      <w:pPr>
        <w:pStyle w:val="ad"/>
        <w:spacing w:line="312" w:lineRule="exact"/>
        <w:ind w:left="220" w:right="215" w:firstLine="480"/>
        <w:jc w:val="both"/>
        <w:rPr>
          <w:lang w:eastAsia="zh-CN"/>
        </w:rPr>
      </w:pPr>
      <w:r>
        <w:rPr>
          <w:lang w:eastAsia="zh-CN"/>
        </w:rPr>
        <w:t>本实验利用转基因果蝇，将热敏感通道蛋白</w:t>
      </w:r>
      <w:del w:id="431" w:author="碧云天书" w:date="2019-06-17T00:28:00Z">
        <w:r w:rsidDel="00817AAE">
          <w:rPr>
            <w:spacing w:val="-49"/>
            <w:lang w:eastAsia="zh-CN"/>
          </w:rPr>
          <w:delText xml:space="preserve"> </w:delText>
        </w:r>
      </w:del>
      <w:r>
        <w:rPr>
          <w:lang w:eastAsia="zh-CN"/>
        </w:rPr>
        <w:t>dTrpA1</w:t>
      </w:r>
      <w:del w:id="432" w:author="碧云天书" w:date="2019-06-17T00:28:00Z">
        <w:r w:rsidDel="00817AAE">
          <w:rPr>
            <w:spacing w:val="-49"/>
            <w:lang w:eastAsia="zh-CN"/>
          </w:rPr>
          <w:delText xml:space="preserve"> </w:delText>
        </w:r>
      </w:del>
      <w:r>
        <w:rPr>
          <w:lang w:eastAsia="zh-CN"/>
        </w:rPr>
        <w:t>特异</w:t>
      </w:r>
      <w:del w:id="433" w:author="碧云天书" w:date="2019-06-17T00:28:00Z">
        <w:r w:rsidDel="00817AAE">
          <w:rPr>
            <w:lang w:eastAsia="zh-CN"/>
          </w:rPr>
          <w:delText>的</w:delText>
        </w:r>
      </w:del>
      <w:ins w:id="434" w:author="碧云天书" w:date="2019-06-17T00:28:00Z">
        <w:r w:rsidR="00817AAE">
          <w:rPr>
            <w:rFonts w:hint="eastAsia"/>
            <w:lang w:eastAsia="zh-CN"/>
          </w:rPr>
          <w:t>地</w:t>
        </w:r>
      </w:ins>
      <w:r>
        <w:rPr>
          <w:lang w:eastAsia="zh-CN"/>
        </w:rPr>
        <w:t>表达在</w:t>
      </w:r>
      <w:del w:id="435" w:author="碧云天书" w:date="2019-06-17T00:28:00Z">
        <w:r w:rsidDel="00817AAE">
          <w:rPr>
            <w:lang w:eastAsia="zh-CN"/>
          </w:rPr>
          <w:delText>某种</w:delText>
        </w:r>
      </w:del>
      <w:ins w:id="436" w:author="碧云天书" w:date="2019-06-17T00:29:00Z">
        <w:r w:rsidR="00817AAE">
          <w:rPr>
            <w:rFonts w:hint="eastAsia"/>
            <w:lang w:eastAsia="zh-CN"/>
          </w:rPr>
          <w:t>指定的</w:t>
        </w:r>
      </w:ins>
      <w:r>
        <w:rPr>
          <w:lang w:eastAsia="zh-CN"/>
        </w:rPr>
        <w:t>神经</w:t>
      </w:r>
      <w:del w:id="437" w:author="碧云天书" w:date="2019-06-17T00:29:00Z">
        <w:r w:rsidDel="00817AAE">
          <w:rPr>
            <w:lang w:eastAsia="zh-CN"/>
          </w:rPr>
          <w:delText xml:space="preserve"> </w:delText>
        </w:r>
      </w:del>
      <w:r>
        <w:rPr>
          <w:lang w:eastAsia="zh-CN"/>
        </w:rPr>
        <w:t>元细胞膜上。当温度升高时，热敏感通道打开，</w:t>
      </w:r>
      <w:del w:id="438" w:author="碧云天书" w:date="2019-06-17T00:29:00Z">
        <w:r w:rsidDel="00817AAE">
          <w:rPr>
            <w:lang w:eastAsia="zh-CN"/>
          </w:rPr>
          <w:delText>选择性的</w:delText>
        </w:r>
      </w:del>
      <w:r>
        <w:rPr>
          <w:lang w:eastAsia="zh-CN"/>
        </w:rPr>
        <w:t>让</w:t>
      </w:r>
      <w:r>
        <w:rPr>
          <w:spacing w:val="-91"/>
          <w:lang w:eastAsia="zh-CN"/>
        </w:rPr>
        <w:t xml:space="preserve"> </w:t>
      </w:r>
      <w:r>
        <w:rPr>
          <w:lang w:eastAsia="zh-CN"/>
        </w:rPr>
        <w:t>Ca</w:t>
      </w:r>
      <w:r>
        <w:rPr>
          <w:position w:val="12"/>
          <w:sz w:val="12"/>
          <w:szCs w:val="12"/>
          <w:lang w:eastAsia="zh-CN"/>
        </w:rPr>
        <w:t>2+</w:t>
      </w:r>
      <w:ins w:id="439" w:author="碧云天书" w:date="2019-06-17T00:30:00Z">
        <w:r w:rsidR="003E6A69">
          <w:rPr>
            <w:rFonts w:hint="eastAsia"/>
            <w:lang w:eastAsia="zh-CN"/>
          </w:rPr>
          <w:t>流入细胞内</w:t>
        </w:r>
      </w:ins>
      <w:del w:id="440" w:author="碧云天书" w:date="2019-06-17T00:30:00Z">
        <w:r w:rsidDel="003E6A69">
          <w:rPr>
            <w:lang w:eastAsia="zh-CN"/>
          </w:rPr>
          <w:delText>通过</w:delText>
        </w:r>
      </w:del>
      <w:r>
        <w:rPr>
          <w:lang w:eastAsia="zh-CN"/>
        </w:rPr>
        <w:t>，</w:t>
      </w:r>
      <w:ins w:id="441" w:author="碧云天书" w:date="2019-06-17T00:31:00Z">
        <w:r w:rsidR="003E6A69">
          <w:rPr>
            <w:rFonts w:hint="eastAsia"/>
            <w:lang w:eastAsia="zh-CN"/>
          </w:rPr>
          <w:t>导致</w:t>
        </w:r>
      </w:ins>
      <w:del w:id="442" w:author="碧云天书" w:date="2019-06-17T00:31:00Z">
        <w:r w:rsidDel="003E6A69">
          <w:rPr>
            <w:lang w:eastAsia="zh-CN"/>
          </w:rPr>
          <w:delText>激活</w:delText>
        </w:r>
      </w:del>
      <w:del w:id="443" w:author="碧云天书" w:date="2019-06-17T00:29:00Z">
        <w:r w:rsidDel="00817AAE">
          <w:rPr>
            <w:lang w:eastAsia="zh-CN"/>
          </w:rPr>
          <w:delText>某种 特定的</w:delText>
        </w:r>
      </w:del>
      <w:ins w:id="444" w:author="碧云天书" w:date="2019-06-17T00:29:00Z">
        <w:r w:rsidR="00817AAE">
          <w:rPr>
            <w:rFonts w:hint="eastAsia"/>
            <w:lang w:eastAsia="zh-CN"/>
          </w:rPr>
          <w:t>这些</w:t>
        </w:r>
      </w:ins>
      <w:r>
        <w:rPr>
          <w:lang w:eastAsia="zh-CN"/>
        </w:rPr>
        <w:t>神经元</w:t>
      </w:r>
      <w:ins w:id="445" w:author="碧云天书" w:date="2019-06-17T00:31:00Z">
        <w:r w:rsidR="003E6A69">
          <w:rPr>
            <w:rFonts w:hint="eastAsia"/>
            <w:lang w:eastAsia="zh-CN"/>
          </w:rPr>
          <w:t>激活</w:t>
        </w:r>
      </w:ins>
      <w:del w:id="446" w:author="碧云天书" w:date="2019-06-17T00:30:00Z">
        <w:r w:rsidDel="003E6A69">
          <w:rPr>
            <w:lang w:eastAsia="zh-CN"/>
          </w:rPr>
          <w:delText>活动</w:delText>
        </w:r>
      </w:del>
      <w:r>
        <w:rPr>
          <w:lang w:eastAsia="zh-CN"/>
        </w:rPr>
        <w:t>，从而控制</w:t>
      </w:r>
      <w:del w:id="447" w:author="碧云天书" w:date="2019-06-17T00:30:00Z">
        <w:r w:rsidDel="003A37EA">
          <w:rPr>
            <w:lang w:eastAsia="zh-CN"/>
          </w:rPr>
          <w:delText>某种</w:delText>
        </w:r>
      </w:del>
      <w:r>
        <w:rPr>
          <w:lang w:eastAsia="zh-CN"/>
        </w:rPr>
        <w:t>特定</w:t>
      </w:r>
      <w:del w:id="448" w:author="碧云天书" w:date="2019-06-17T00:30:00Z">
        <w:r w:rsidDel="003A37EA">
          <w:rPr>
            <w:lang w:eastAsia="zh-CN"/>
          </w:rPr>
          <w:delText>的</w:delText>
        </w:r>
      </w:del>
      <w:r>
        <w:rPr>
          <w:lang w:eastAsia="zh-CN"/>
        </w:rPr>
        <w:t>行为</w:t>
      </w:r>
      <w:ins w:id="449" w:author="碧云天书" w:date="2019-06-17T00:30:00Z">
        <w:r w:rsidR="003A37EA">
          <w:rPr>
            <w:rFonts w:hint="eastAsia"/>
            <w:lang w:eastAsia="zh-CN"/>
          </w:rPr>
          <w:t>的产生或终止</w:t>
        </w:r>
      </w:ins>
      <w:r>
        <w:rPr>
          <w:lang w:eastAsia="zh-CN"/>
        </w:rPr>
        <w:t>。</w:t>
      </w:r>
    </w:p>
    <w:p w14:paraId="010DAF00" w14:textId="77777777" w:rsidR="00ED5A92" w:rsidRDefault="00ED5A92" w:rsidP="00ED5A92">
      <w:pPr>
        <w:spacing w:before="6"/>
        <w:rPr>
          <w:rFonts w:ascii="宋体" w:eastAsia="宋体" w:hAnsi="宋体" w:cs="宋体"/>
          <w:szCs w:val="21"/>
        </w:rPr>
      </w:pPr>
    </w:p>
    <w:p w14:paraId="04FF32EC" w14:textId="77777777" w:rsidR="00ED5A92" w:rsidRDefault="00ED5A92" w:rsidP="00ED5A92">
      <w:pPr>
        <w:pStyle w:val="ad"/>
        <w:ind w:left="220"/>
        <w:rPr>
          <w:lang w:eastAsia="zh-CN"/>
        </w:rPr>
      </w:pPr>
      <w:r>
        <w:rPr>
          <w:lang w:eastAsia="zh-CN"/>
        </w:rPr>
        <w:t>【实验目的】</w:t>
      </w:r>
    </w:p>
    <w:p w14:paraId="4D5149BF" w14:textId="77777777" w:rsidR="00ED5A92" w:rsidRDefault="00ED5A92" w:rsidP="00ED5A92">
      <w:pPr>
        <w:spacing w:before="9"/>
        <w:rPr>
          <w:rFonts w:ascii="宋体" w:eastAsia="宋体" w:hAnsi="宋体" w:cs="宋体"/>
          <w:sz w:val="23"/>
          <w:szCs w:val="23"/>
        </w:rPr>
      </w:pPr>
    </w:p>
    <w:p w14:paraId="42870AB2" w14:textId="77777777" w:rsidR="00ED5A92" w:rsidRDefault="00ED5A92" w:rsidP="00ED5A92">
      <w:pPr>
        <w:pStyle w:val="ad"/>
        <w:spacing w:line="313" w:lineRule="exact"/>
        <w:ind w:left="220"/>
        <w:rPr>
          <w:lang w:eastAsia="zh-CN"/>
        </w:rPr>
      </w:pPr>
      <w:r>
        <w:rPr>
          <w:lang w:eastAsia="zh-CN"/>
        </w:rPr>
        <w:t>1. 直观体验热敏感通道受热调控神经元活动，从而改变动物的行为。</w:t>
      </w:r>
    </w:p>
    <w:p w14:paraId="51B2353D" w14:textId="77777777" w:rsidR="00ED5A92" w:rsidRDefault="00ED5A92" w:rsidP="00ED5A92">
      <w:pPr>
        <w:pStyle w:val="ad"/>
        <w:spacing w:line="313" w:lineRule="exact"/>
        <w:ind w:left="220"/>
        <w:rPr>
          <w:lang w:eastAsia="zh-CN"/>
        </w:rPr>
      </w:pPr>
      <w:r>
        <w:rPr>
          <w:lang w:eastAsia="zh-CN"/>
        </w:rPr>
        <w:t>2. 思考热敏感通道的应用。</w:t>
      </w:r>
    </w:p>
    <w:p w14:paraId="3CB1588D" w14:textId="77777777" w:rsidR="00ED5A92" w:rsidRDefault="00ED5A92" w:rsidP="00ED5A92">
      <w:pPr>
        <w:spacing w:before="9"/>
        <w:rPr>
          <w:rFonts w:ascii="宋体" w:eastAsia="宋体" w:hAnsi="宋体" w:cs="宋体"/>
          <w:sz w:val="23"/>
          <w:szCs w:val="23"/>
        </w:rPr>
      </w:pPr>
    </w:p>
    <w:p w14:paraId="7A9EE892" w14:textId="77777777" w:rsidR="00ED5A92" w:rsidRDefault="00ED5A92" w:rsidP="00ED5A92">
      <w:pPr>
        <w:pStyle w:val="ad"/>
        <w:ind w:left="220"/>
        <w:rPr>
          <w:lang w:eastAsia="zh-CN"/>
        </w:rPr>
      </w:pPr>
      <w:r>
        <w:rPr>
          <w:lang w:eastAsia="zh-CN"/>
        </w:rPr>
        <w:t>【实验用具】</w:t>
      </w:r>
    </w:p>
    <w:p w14:paraId="3D4D1097" w14:textId="77777777" w:rsidR="00ED5A92" w:rsidRDefault="00ED5A92" w:rsidP="00ED5A92">
      <w:pPr>
        <w:rPr>
          <w:rFonts w:ascii="宋体" w:eastAsia="宋体" w:hAnsi="宋体" w:cs="宋体"/>
          <w:sz w:val="26"/>
          <w:szCs w:val="26"/>
        </w:rPr>
      </w:pPr>
    </w:p>
    <w:p w14:paraId="50824BE5" w14:textId="77777777" w:rsidR="00ED5A92" w:rsidRDefault="00ED5A92" w:rsidP="00ED5A92">
      <w:pPr>
        <w:pStyle w:val="ad"/>
        <w:spacing w:line="312" w:lineRule="exact"/>
        <w:ind w:left="220"/>
        <w:rPr>
          <w:lang w:eastAsia="zh-CN"/>
        </w:rPr>
      </w:pPr>
      <w:r>
        <w:rPr>
          <w:spacing w:val="-4"/>
          <w:lang w:eastAsia="zh-CN"/>
        </w:rPr>
        <w:t>温度控制系统，转基因果蝇（表达热敏感通道），野生型果蝇（不表达热敏感通</w:t>
      </w:r>
      <w:r>
        <w:rPr>
          <w:spacing w:val="-100"/>
          <w:lang w:eastAsia="zh-CN"/>
        </w:rPr>
        <w:t xml:space="preserve"> </w:t>
      </w:r>
      <w:r>
        <w:rPr>
          <w:lang w:eastAsia="zh-CN"/>
        </w:rPr>
        <w:t>道）</w:t>
      </w:r>
    </w:p>
    <w:p w14:paraId="31A65E45" w14:textId="77777777" w:rsidR="00ED5A92" w:rsidRDefault="00ED5A92" w:rsidP="00ED5A92">
      <w:pPr>
        <w:spacing w:before="6"/>
        <w:rPr>
          <w:rFonts w:ascii="宋体" w:eastAsia="宋体" w:hAnsi="宋体" w:cs="宋体"/>
          <w:szCs w:val="21"/>
        </w:rPr>
      </w:pPr>
    </w:p>
    <w:p w14:paraId="567B3AE2" w14:textId="77777777" w:rsidR="00ED5A92" w:rsidRDefault="00ED5A92" w:rsidP="00ED5A92">
      <w:pPr>
        <w:pStyle w:val="ad"/>
        <w:ind w:left="220"/>
        <w:rPr>
          <w:lang w:eastAsia="zh-CN"/>
        </w:rPr>
      </w:pPr>
      <w:r>
        <w:rPr>
          <w:lang w:eastAsia="zh-CN"/>
        </w:rPr>
        <w:t>【实验步骤】</w:t>
      </w:r>
    </w:p>
    <w:p w14:paraId="508EC452" w14:textId="77777777" w:rsidR="00ED5A92" w:rsidRDefault="00ED5A92" w:rsidP="00ED5A92">
      <w:pPr>
        <w:spacing w:before="9"/>
        <w:rPr>
          <w:rFonts w:ascii="宋体" w:eastAsia="宋体" w:hAnsi="宋体" w:cs="宋体"/>
          <w:sz w:val="23"/>
          <w:szCs w:val="23"/>
        </w:rPr>
      </w:pPr>
    </w:p>
    <w:p w14:paraId="100E5DED" w14:textId="77777777" w:rsidR="00ED5A92" w:rsidRDefault="00ED5A92" w:rsidP="00ED5A92">
      <w:pPr>
        <w:pStyle w:val="ad"/>
        <w:spacing w:line="313" w:lineRule="exact"/>
        <w:ind w:left="220"/>
        <w:rPr>
          <w:lang w:eastAsia="zh-CN"/>
        </w:rPr>
      </w:pPr>
      <w:r>
        <w:rPr>
          <w:lang w:eastAsia="zh-CN"/>
        </w:rPr>
        <w:t>1. 仔细观察果蝇运动状态；</w:t>
      </w:r>
    </w:p>
    <w:p w14:paraId="1236024D" w14:textId="77777777" w:rsidR="00ED5A92" w:rsidRDefault="00ED5A92" w:rsidP="00ED5A92">
      <w:pPr>
        <w:pStyle w:val="ad"/>
        <w:spacing w:line="313" w:lineRule="exact"/>
        <w:ind w:left="220"/>
        <w:rPr>
          <w:lang w:eastAsia="zh-CN"/>
        </w:rPr>
      </w:pPr>
      <w:r>
        <w:rPr>
          <w:lang w:eastAsia="zh-CN"/>
        </w:rPr>
        <w:t>2. 手握试管 10-15s</w:t>
      </w:r>
      <w:del w:id="450" w:author="碧云天书" w:date="2019-06-16T23:42:00Z">
        <w:r w:rsidDel="00A01B40">
          <w:rPr>
            <w:lang w:eastAsia="zh-CN"/>
          </w:rPr>
          <w:delText>,</w:delText>
        </w:r>
      </w:del>
      <w:del w:id="451" w:author="碧云天书" w:date="2019-06-16T23:43:00Z">
        <w:r w:rsidDel="00A01B40">
          <w:rPr>
            <w:spacing w:val="-63"/>
            <w:lang w:eastAsia="zh-CN"/>
          </w:rPr>
          <w:delText xml:space="preserve"> </w:delText>
        </w:r>
      </w:del>
      <w:ins w:id="452" w:author="碧云天书" w:date="2019-06-16T23:43:00Z">
        <w:r w:rsidR="00A01B40">
          <w:rPr>
            <w:lang w:eastAsia="zh-CN"/>
          </w:rPr>
          <w:t>，</w:t>
        </w:r>
      </w:ins>
      <w:r>
        <w:rPr>
          <w:lang w:eastAsia="zh-CN"/>
        </w:rPr>
        <w:t>观察果蝇行为，记录热激活前后果蝇的行为。</w:t>
      </w:r>
    </w:p>
    <w:p w14:paraId="3D02F61A" w14:textId="77777777" w:rsidR="00ED5A92" w:rsidRDefault="00ED5A92" w:rsidP="00ED5A92">
      <w:pPr>
        <w:spacing w:before="9"/>
        <w:rPr>
          <w:rFonts w:ascii="宋体" w:eastAsia="宋体" w:hAnsi="宋体" w:cs="宋体"/>
          <w:sz w:val="23"/>
          <w:szCs w:val="23"/>
        </w:rPr>
      </w:pPr>
    </w:p>
    <w:p w14:paraId="35A80AC7" w14:textId="77777777" w:rsidR="00ED5A92" w:rsidRDefault="00ED5A92" w:rsidP="00ED5A92">
      <w:pPr>
        <w:pStyle w:val="ad"/>
        <w:spacing w:line="477" w:lineRule="auto"/>
        <w:ind w:left="220" w:right="3027"/>
        <w:rPr>
          <w:lang w:eastAsia="zh-CN"/>
        </w:rPr>
      </w:pPr>
      <w:r>
        <w:rPr>
          <w:noProof/>
          <w:lang w:eastAsia="zh-CN"/>
        </w:rPr>
        <mc:AlternateContent>
          <mc:Choice Requires="wps">
            <w:drawing>
              <wp:anchor distT="0" distB="0" distL="114300" distR="114300" simplePos="0" relativeHeight="251660288" behindDoc="0" locked="0" layoutInCell="1" allowOverlap="1" wp14:anchorId="486CAFC0" wp14:editId="0C9F440D">
                <wp:simplePos x="0" y="0"/>
                <wp:positionH relativeFrom="page">
                  <wp:posOffset>1071245</wp:posOffset>
                </wp:positionH>
                <wp:positionV relativeFrom="paragraph">
                  <wp:posOffset>619125</wp:posOffset>
                </wp:positionV>
                <wp:extent cx="5420995" cy="2613660"/>
                <wp:effectExtent l="4445" t="3175" r="3810" b="254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995" cy="261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961"/>
                              <w:gridCol w:w="3087"/>
                              <w:gridCol w:w="3474"/>
                            </w:tblGrid>
                            <w:tr w:rsidR="005E20A1" w14:paraId="57333E33" w14:textId="77777777">
                              <w:trPr>
                                <w:trHeight w:hRule="exact" w:val="322"/>
                              </w:trPr>
                              <w:tc>
                                <w:tcPr>
                                  <w:tcW w:w="1961" w:type="dxa"/>
                                  <w:tcBorders>
                                    <w:top w:val="single" w:sz="4" w:space="0" w:color="000000"/>
                                    <w:left w:val="single" w:sz="4" w:space="0" w:color="000000"/>
                                    <w:bottom w:val="single" w:sz="4" w:space="0" w:color="000000"/>
                                    <w:right w:val="single" w:sz="4" w:space="0" w:color="000000"/>
                                  </w:tcBorders>
                                </w:tcPr>
                                <w:p w14:paraId="3A9836DC" w14:textId="77777777" w:rsidR="005E20A1" w:rsidRDefault="005E20A1"/>
                              </w:tc>
                              <w:tc>
                                <w:tcPr>
                                  <w:tcW w:w="3087" w:type="dxa"/>
                                  <w:tcBorders>
                                    <w:top w:val="single" w:sz="4" w:space="0" w:color="000000"/>
                                    <w:left w:val="single" w:sz="4" w:space="0" w:color="000000"/>
                                    <w:bottom w:val="single" w:sz="4" w:space="0" w:color="000000"/>
                                    <w:right w:val="single" w:sz="4" w:space="0" w:color="000000"/>
                                  </w:tcBorders>
                                </w:tcPr>
                                <w:p w14:paraId="7C7D7A9F" w14:textId="77777777" w:rsidR="005E20A1" w:rsidRDefault="005E20A1">
                                  <w:pPr>
                                    <w:pStyle w:val="TableParagraph"/>
                                    <w:spacing w:line="261" w:lineRule="exact"/>
                                    <w:ind w:right="1"/>
                                    <w:jc w:val="center"/>
                                    <w:rPr>
                                      <w:rFonts w:ascii="宋体" w:eastAsia="宋体" w:hAnsi="宋体" w:cs="宋体"/>
                                      <w:sz w:val="21"/>
                                      <w:szCs w:val="21"/>
                                    </w:rPr>
                                  </w:pPr>
                                  <w:r>
                                    <w:rPr>
                                      <w:rFonts w:ascii="宋体" w:eastAsia="宋体" w:hAnsi="宋体" w:cs="宋体"/>
                                      <w:sz w:val="21"/>
                                      <w:szCs w:val="21"/>
                                    </w:rPr>
                                    <w:t>热</w:t>
                                  </w:r>
                                  <w:r>
                                    <w:rPr>
                                      <w:rFonts w:ascii="宋体" w:eastAsia="宋体" w:hAnsi="宋体" w:cs="宋体"/>
                                      <w:spacing w:val="-5"/>
                                      <w:sz w:val="21"/>
                                      <w:szCs w:val="21"/>
                                    </w:rPr>
                                    <w:t>激</w:t>
                                  </w:r>
                                  <w:r>
                                    <w:rPr>
                                      <w:rFonts w:ascii="宋体" w:eastAsia="宋体" w:hAnsi="宋体" w:cs="宋体"/>
                                      <w:sz w:val="21"/>
                                      <w:szCs w:val="21"/>
                                    </w:rPr>
                                    <w:t>活前</w:t>
                                  </w:r>
                                </w:p>
                              </w:tc>
                              <w:tc>
                                <w:tcPr>
                                  <w:tcW w:w="3474" w:type="dxa"/>
                                  <w:tcBorders>
                                    <w:top w:val="single" w:sz="4" w:space="0" w:color="000000"/>
                                    <w:left w:val="single" w:sz="4" w:space="0" w:color="000000"/>
                                    <w:bottom w:val="single" w:sz="4" w:space="0" w:color="000000"/>
                                    <w:right w:val="single" w:sz="4" w:space="0" w:color="000000"/>
                                  </w:tcBorders>
                                </w:tcPr>
                                <w:p w14:paraId="74D62AC2" w14:textId="77777777" w:rsidR="005E20A1" w:rsidRDefault="005E20A1">
                                  <w:pPr>
                                    <w:pStyle w:val="TableParagraph"/>
                                    <w:spacing w:line="261" w:lineRule="exact"/>
                                    <w:ind w:left="4"/>
                                    <w:jc w:val="center"/>
                                    <w:rPr>
                                      <w:rFonts w:ascii="宋体" w:eastAsia="宋体" w:hAnsi="宋体" w:cs="宋体"/>
                                      <w:sz w:val="21"/>
                                      <w:szCs w:val="21"/>
                                    </w:rPr>
                                  </w:pPr>
                                  <w:r>
                                    <w:rPr>
                                      <w:rFonts w:ascii="宋体" w:eastAsia="宋体" w:hAnsi="宋体" w:cs="宋体"/>
                                      <w:sz w:val="21"/>
                                      <w:szCs w:val="21"/>
                                    </w:rPr>
                                    <w:t>热</w:t>
                                  </w:r>
                                  <w:r>
                                    <w:rPr>
                                      <w:rFonts w:ascii="宋体" w:eastAsia="宋体" w:hAnsi="宋体" w:cs="宋体"/>
                                      <w:spacing w:val="-5"/>
                                      <w:sz w:val="21"/>
                                      <w:szCs w:val="21"/>
                                    </w:rPr>
                                    <w:t>激</w:t>
                                  </w:r>
                                  <w:r>
                                    <w:rPr>
                                      <w:rFonts w:ascii="宋体" w:eastAsia="宋体" w:hAnsi="宋体" w:cs="宋体"/>
                                      <w:sz w:val="21"/>
                                      <w:szCs w:val="21"/>
                                    </w:rPr>
                                    <w:t>活后</w:t>
                                  </w:r>
                                </w:p>
                              </w:tc>
                            </w:tr>
                            <w:tr w:rsidR="005E20A1" w14:paraId="351F9187"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63E60FC1" w14:textId="77777777" w:rsidR="005E20A1" w:rsidRDefault="005E20A1">
                                  <w:pPr>
                                    <w:pStyle w:val="TableParagraph"/>
                                    <w:spacing w:before="10"/>
                                    <w:rPr>
                                      <w:rFonts w:ascii="宋体" w:eastAsia="宋体" w:hAnsi="宋体" w:cs="宋体"/>
                                    </w:rPr>
                                  </w:pPr>
                                </w:p>
                                <w:p w14:paraId="0BF7482B" w14:textId="77777777" w:rsidR="005E20A1" w:rsidRDefault="005E20A1">
                                  <w:pPr>
                                    <w:pStyle w:val="TableParagraph"/>
                                    <w:ind w:left="448"/>
                                    <w:rPr>
                                      <w:rFonts w:ascii="宋体" w:eastAsia="宋体" w:hAnsi="宋体" w:cs="宋体"/>
                                      <w:sz w:val="21"/>
                                      <w:szCs w:val="21"/>
                                    </w:rPr>
                                  </w:pPr>
                                  <w:r>
                                    <w:rPr>
                                      <w:rFonts w:ascii="宋体" w:eastAsia="宋体" w:hAnsi="宋体" w:cs="宋体"/>
                                      <w:sz w:val="21"/>
                                      <w:szCs w:val="21"/>
                                    </w:rPr>
                                    <w:t>野</w:t>
                                  </w:r>
                                  <w:r>
                                    <w:rPr>
                                      <w:rFonts w:ascii="宋体" w:eastAsia="宋体" w:hAnsi="宋体" w:cs="宋体"/>
                                      <w:spacing w:val="-5"/>
                                      <w:sz w:val="21"/>
                                      <w:szCs w:val="21"/>
                                    </w:rPr>
                                    <w:t>生</w:t>
                                  </w:r>
                                  <w:r>
                                    <w:rPr>
                                      <w:rFonts w:ascii="宋体" w:eastAsia="宋体" w:hAnsi="宋体" w:cs="宋体"/>
                                      <w:sz w:val="21"/>
                                      <w:szCs w:val="21"/>
                                    </w:rPr>
                                    <w:t>型果蝇</w:t>
                                  </w:r>
                                </w:p>
                              </w:tc>
                              <w:tc>
                                <w:tcPr>
                                  <w:tcW w:w="3087" w:type="dxa"/>
                                  <w:tcBorders>
                                    <w:top w:val="single" w:sz="4" w:space="0" w:color="000000"/>
                                    <w:left w:val="single" w:sz="4" w:space="0" w:color="000000"/>
                                    <w:bottom w:val="single" w:sz="4" w:space="0" w:color="000000"/>
                                    <w:right w:val="single" w:sz="4" w:space="0" w:color="000000"/>
                                  </w:tcBorders>
                                </w:tcPr>
                                <w:p w14:paraId="28984010"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73DE6041" w14:textId="77777777" w:rsidR="005E20A1" w:rsidRDefault="005E20A1"/>
                              </w:tc>
                            </w:tr>
                            <w:tr w:rsidR="005E20A1" w14:paraId="3DB28635"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171EC1E3" w14:textId="77777777" w:rsidR="005E20A1" w:rsidRDefault="005E20A1">
                                  <w:pPr>
                                    <w:pStyle w:val="TableParagraph"/>
                                    <w:spacing w:before="9"/>
                                    <w:rPr>
                                      <w:rFonts w:ascii="宋体" w:eastAsia="宋体" w:hAnsi="宋体" w:cs="宋体"/>
                                    </w:rPr>
                                  </w:pPr>
                                </w:p>
                                <w:p w14:paraId="1200CCC7"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1</w:t>
                                  </w:r>
                                </w:p>
                              </w:tc>
                              <w:tc>
                                <w:tcPr>
                                  <w:tcW w:w="3087" w:type="dxa"/>
                                  <w:tcBorders>
                                    <w:top w:val="single" w:sz="4" w:space="0" w:color="000000"/>
                                    <w:left w:val="single" w:sz="4" w:space="0" w:color="000000"/>
                                    <w:bottom w:val="single" w:sz="4" w:space="0" w:color="000000"/>
                                    <w:right w:val="single" w:sz="4" w:space="0" w:color="000000"/>
                                  </w:tcBorders>
                                </w:tcPr>
                                <w:p w14:paraId="43BCA152"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36859504" w14:textId="77777777" w:rsidR="005E20A1" w:rsidRDefault="005E20A1"/>
                              </w:tc>
                            </w:tr>
                            <w:tr w:rsidR="005E20A1" w14:paraId="4B773007"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04D36B3C" w14:textId="77777777" w:rsidR="005E20A1" w:rsidRDefault="005E20A1">
                                  <w:pPr>
                                    <w:pStyle w:val="TableParagraph"/>
                                    <w:spacing w:before="9"/>
                                    <w:rPr>
                                      <w:rFonts w:ascii="宋体" w:eastAsia="宋体" w:hAnsi="宋体" w:cs="宋体"/>
                                    </w:rPr>
                                  </w:pPr>
                                </w:p>
                                <w:p w14:paraId="3DC59751"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2</w:t>
                                  </w:r>
                                </w:p>
                              </w:tc>
                              <w:tc>
                                <w:tcPr>
                                  <w:tcW w:w="3087" w:type="dxa"/>
                                  <w:tcBorders>
                                    <w:top w:val="single" w:sz="4" w:space="0" w:color="000000"/>
                                    <w:left w:val="single" w:sz="4" w:space="0" w:color="000000"/>
                                    <w:bottom w:val="single" w:sz="4" w:space="0" w:color="000000"/>
                                    <w:right w:val="single" w:sz="4" w:space="0" w:color="000000"/>
                                  </w:tcBorders>
                                </w:tcPr>
                                <w:p w14:paraId="604AD2F1"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318B638F" w14:textId="77777777" w:rsidR="005E20A1" w:rsidRDefault="005E20A1"/>
                              </w:tc>
                            </w:tr>
                            <w:tr w:rsidR="005E20A1" w14:paraId="0D77F172"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367A5688" w14:textId="77777777" w:rsidR="005E20A1" w:rsidRDefault="005E20A1">
                                  <w:pPr>
                                    <w:pStyle w:val="TableParagraph"/>
                                    <w:spacing w:before="9"/>
                                    <w:rPr>
                                      <w:rFonts w:ascii="宋体" w:eastAsia="宋体" w:hAnsi="宋体" w:cs="宋体"/>
                                    </w:rPr>
                                  </w:pPr>
                                </w:p>
                                <w:p w14:paraId="0E567F05"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3</w:t>
                                  </w:r>
                                </w:p>
                              </w:tc>
                              <w:tc>
                                <w:tcPr>
                                  <w:tcW w:w="3087" w:type="dxa"/>
                                  <w:tcBorders>
                                    <w:top w:val="single" w:sz="4" w:space="0" w:color="000000"/>
                                    <w:left w:val="single" w:sz="4" w:space="0" w:color="000000"/>
                                    <w:bottom w:val="single" w:sz="4" w:space="0" w:color="000000"/>
                                    <w:right w:val="single" w:sz="4" w:space="0" w:color="000000"/>
                                  </w:tcBorders>
                                </w:tcPr>
                                <w:p w14:paraId="27538D9A"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4B6C1BEB" w14:textId="77777777" w:rsidR="005E20A1" w:rsidRDefault="005E20A1"/>
                              </w:tc>
                            </w:tr>
                          </w:tbl>
                          <w:p w14:paraId="4D766B8B" w14:textId="77777777" w:rsidR="005E20A1" w:rsidRDefault="005E20A1" w:rsidP="00ED5A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CAFC0" id="_x0000_t202" coordsize="21600,21600" o:spt="202" path="m,l,21600r21600,l21600,xe">
                <v:stroke joinstyle="miter"/>
                <v:path gradientshapeok="t" o:connecttype="rect"/>
              </v:shapetype>
              <v:shape id="文本框 7" o:spid="_x0000_s1026" type="#_x0000_t202" style="position:absolute;left:0;text-align:left;margin-left:84.35pt;margin-top:48.75pt;width:426.85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" filled="f" stroked="f">
                <v:textbox inset="0,0,0,0">
                  <w:txbxContent>
                    <w:tbl>
                      <w:tblPr>
                        <w:tblStyle w:val="TableNormal"/>
                        <w:tblW w:w="0" w:type="auto"/>
                        <w:tblLayout w:type="fixed"/>
                        <w:tblLook w:val="01E0" w:firstRow="1" w:lastRow="1" w:firstColumn="1" w:lastColumn="1" w:noHBand="0" w:noVBand="0"/>
                      </w:tblPr>
                      <w:tblGrid>
                        <w:gridCol w:w="1961"/>
                        <w:gridCol w:w="3087"/>
                        <w:gridCol w:w="3474"/>
                      </w:tblGrid>
                      <w:tr w:rsidR="005E20A1" w14:paraId="57333E33" w14:textId="77777777">
                        <w:trPr>
                          <w:trHeight w:hRule="exact" w:val="322"/>
                        </w:trPr>
                        <w:tc>
                          <w:tcPr>
                            <w:tcW w:w="1961" w:type="dxa"/>
                            <w:tcBorders>
                              <w:top w:val="single" w:sz="4" w:space="0" w:color="000000"/>
                              <w:left w:val="single" w:sz="4" w:space="0" w:color="000000"/>
                              <w:bottom w:val="single" w:sz="4" w:space="0" w:color="000000"/>
                              <w:right w:val="single" w:sz="4" w:space="0" w:color="000000"/>
                            </w:tcBorders>
                          </w:tcPr>
                          <w:p w14:paraId="3A9836DC" w14:textId="77777777" w:rsidR="005E20A1" w:rsidRDefault="005E20A1"/>
                        </w:tc>
                        <w:tc>
                          <w:tcPr>
                            <w:tcW w:w="3087" w:type="dxa"/>
                            <w:tcBorders>
                              <w:top w:val="single" w:sz="4" w:space="0" w:color="000000"/>
                              <w:left w:val="single" w:sz="4" w:space="0" w:color="000000"/>
                              <w:bottom w:val="single" w:sz="4" w:space="0" w:color="000000"/>
                              <w:right w:val="single" w:sz="4" w:space="0" w:color="000000"/>
                            </w:tcBorders>
                          </w:tcPr>
                          <w:p w14:paraId="7C7D7A9F" w14:textId="77777777" w:rsidR="005E20A1" w:rsidRDefault="005E20A1">
                            <w:pPr>
                              <w:pStyle w:val="TableParagraph"/>
                              <w:spacing w:line="261" w:lineRule="exact"/>
                              <w:ind w:right="1"/>
                              <w:jc w:val="center"/>
                              <w:rPr>
                                <w:rFonts w:ascii="宋体" w:eastAsia="宋体" w:hAnsi="宋体" w:cs="宋体"/>
                                <w:sz w:val="21"/>
                                <w:szCs w:val="21"/>
                              </w:rPr>
                            </w:pPr>
                            <w:r>
                              <w:rPr>
                                <w:rFonts w:ascii="宋体" w:eastAsia="宋体" w:hAnsi="宋体" w:cs="宋体"/>
                                <w:sz w:val="21"/>
                                <w:szCs w:val="21"/>
                              </w:rPr>
                              <w:t>热</w:t>
                            </w:r>
                            <w:r>
                              <w:rPr>
                                <w:rFonts w:ascii="宋体" w:eastAsia="宋体" w:hAnsi="宋体" w:cs="宋体"/>
                                <w:spacing w:val="-5"/>
                                <w:sz w:val="21"/>
                                <w:szCs w:val="21"/>
                              </w:rPr>
                              <w:t>激</w:t>
                            </w:r>
                            <w:r>
                              <w:rPr>
                                <w:rFonts w:ascii="宋体" w:eastAsia="宋体" w:hAnsi="宋体" w:cs="宋体"/>
                                <w:sz w:val="21"/>
                                <w:szCs w:val="21"/>
                              </w:rPr>
                              <w:t>活前</w:t>
                            </w:r>
                          </w:p>
                        </w:tc>
                        <w:tc>
                          <w:tcPr>
                            <w:tcW w:w="3474" w:type="dxa"/>
                            <w:tcBorders>
                              <w:top w:val="single" w:sz="4" w:space="0" w:color="000000"/>
                              <w:left w:val="single" w:sz="4" w:space="0" w:color="000000"/>
                              <w:bottom w:val="single" w:sz="4" w:space="0" w:color="000000"/>
                              <w:right w:val="single" w:sz="4" w:space="0" w:color="000000"/>
                            </w:tcBorders>
                          </w:tcPr>
                          <w:p w14:paraId="74D62AC2" w14:textId="77777777" w:rsidR="005E20A1" w:rsidRDefault="005E20A1">
                            <w:pPr>
                              <w:pStyle w:val="TableParagraph"/>
                              <w:spacing w:line="261" w:lineRule="exact"/>
                              <w:ind w:left="4"/>
                              <w:jc w:val="center"/>
                              <w:rPr>
                                <w:rFonts w:ascii="宋体" w:eastAsia="宋体" w:hAnsi="宋体" w:cs="宋体"/>
                                <w:sz w:val="21"/>
                                <w:szCs w:val="21"/>
                              </w:rPr>
                            </w:pPr>
                            <w:r>
                              <w:rPr>
                                <w:rFonts w:ascii="宋体" w:eastAsia="宋体" w:hAnsi="宋体" w:cs="宋体"/>
                                <w:sz w:val="21"/>
                                <w:szCs w:val="21"/>
                              </w:rPr>
                              <w:t>热</w:t>
                            </w:r>
                            <w:r>
                              <w:rPr>
                                <w:rFonts w:ascii="宋体" w:eastAsia="宋体" w:hAnsi="宋体" w:cs="宋体"/>
                                <w:spacing w:val="-5"/>
                                <w:sz w:val="21"/>
                                <w:szCs w:val="21"/>
                              </w:rPr>
                              <w:t>激</w:t>
                            </w:r>
                            <w:r>
                              <w:rPr>
                                <w:rFonts w:ascii="宋体" w:eastAsia="宋体" w:hAnsi="宋体" w:cs="宋体"/>
                                <w:sz w:val="21"/>
                                <w:szCs w:val="21"/>
                              </w:rPr>
                              <w:t>活后</w:t>
                            </w:r>
                          </w:p>
                        </w:tc>
                      </w:tr>
                      <w:tr w:rsidR="005E20A1" w14:paraId="351F9187"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63E60FC1" w14:textId="77777777" w:rsidR="005E20A1" w:rsidRDefault="005E20A1">
                            <w:pPr>
                              <w:pStyle w:val="TableParagraph"/>
                              <w:spacing w:before="10"/>
                              <w:rPr>
                                <w:rFonts w:ascii="宋体" w:eastAsia="宋体" w:hAnsi="宋体" w:cs="宋体"/>
                              </w:rPr>
                            </w:pPr>
                          </w:p>
                          <w:p w14:paraId="0BF7482B" w14:textId="77777777" w:rsidR="005E20A1" w:rsidRDefault="005E20A1">
                            <w:pPr>
                              <w:pStyle w:val="TableParagraph"/>
                              <w:ind w:left="448"/>
                              <w:rPr>
                                <w:rFonts w:ascii="宋体" w:eastAsia="宋体" w:hAnsi="宋体" w:cs="宋体"/>
                                <w:sz w:val="21"/>
                                <w:szCs w:val="21"/>
                              </w:rPr>
                            </w:pPr>
                            <w:r>
                              <w:rPr>
                                <w:rFonts w:ascii="宋体" w:eastAsia="宋体" w:hAnsi="宋体" w:cs="宋体"/>
                                <w:sz w:val="21"/>
                                <w:szCs w:val="21"/>
                              </w:rPr>
                              <w:t>野</w:t>
                            </w:r>
                            <w:r>
                              <w:rPr>
                                <w:rFonts w:ascii="宋体" w:eastAsia="宋体" w:hAnsi="宋体" w:cs="宋体"/>
                                <w:spacing w:val="-5"/>
                                <w:sz w:val="21"/>
                                <w:szCs w:val="21"/>
                              </w:rPr>
                              <w:t>生</w:t>
                            </w:r>
                            <w:r>
                              <w:rPr>
                                <w:rFonts w:ascii="宋体" w:eastAsia="宋体" w:hAnsi="宋体" w:cs="宋体"/>
                                <w:sz w:val="21"/>
                                <w:szCs w:val="21"/>
                              </w:rPr>
                              <w:t>型果蝇</w:t>
                            </w:r>
                          </w:p>
                        </w:tc>
                        <w:tc>
                          <w:tcPr>
                            <w:tcW w:w="3087" w:type="dxa"/>
                            <w:tcBorders>
                              <w:top w:val="single" w:sz="4" w:space="0" w:color="000000"/>
                              <w:left w:val="single" w:sz="4" w:space="0" w:color="000000"/>
                              <w:bottom w:val="single" w:sz="4" w:space="0" w:color="000000"/>
                              <w:right w:val="single" w:sz="4" w:space="0" w:color="000000"/>
                            </w:tcBorders>
                          </w:tcPr>
                          <w:p w14:paraId="28984010"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73DE6041" w14:textId="77777777" w:rsidR="005E20A1" w:rsidRDefault="005E20A1"/>
                        </w:tc>
                      </w:tr>
                      <w:tr w:rsidR="005E20A1" w14:paraId="3DB28635"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171EC1E3" w14:textId="77777777" w:rsidR="005E20A1" w:rsidRDefault="005E20A1">
                            <w:pPr>
                              <w:pStyle w:val="TableParagraph"/>
                              <w:spacing w:before="9"/>
                              <w:rPr>
                                <w:rFonts w:ascii="宋体" w:eastAsia="宋体" w:hAnsi="宋体" w:cs="宋体"/>
                              </w:rPr>
                            </w:pPr>
                          </w:p>
                          <w:p w14:paraId="1200CCC7"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1</w:t>
                            </w:r>
                          </w:p>
                        </w:tc>
                        <w:tc>
                          <w:tcPr>
                            <w:tcW w:w="3087" w:type="dxa"/>
                            <w:tcBorders>
                              <w:top w:val="single" w:sz="4" w:space="0" w:color="000000"/>
                              <w:left w:val="single" w:sz="4" w:space="0" w:color="000000"/>
                              <w:bottom w:val="single" w:sz="4" w:space="0" w:color="000000"/>
                              <w:right w:val="single" w:sz="4" w:space="0" w:color="000000"/>
                            </w:tcBorders>
                          </w:tcPr>
                          <w:p w14:paraId="43BCA152"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36859504" w14:textId="77777777" w:rsidR="005E20A1" w:rsidRDefault="005E20A1"/>
                        </w:tc>
                      </w:tr>
                      <w:tr w:rsidR="005E20A1" w14:paraId="4B773007"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04D36B3C" w14:textId="77777777" w:rsidR="005E20A1" w:rsidRDefault="005E20A1">
                            <w:pPr>
                              <w:pStyle w:val="TableParagraph"/>
                              <w:spacing w:before="9"/>
                              <w:rPr>
                                <w:rFonts w:ascii="宋体" w:eastAsia="宋体" w:hAnsi="宋体" w:cs="宋体"/>
                              </w:rPr>
                            </w:pPr>
                          </w:p>
                          <w:p w14:paraId="3DC59751"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2</w:t>
                            </w:r>
                          </w:p>
                        </w:tc>
                        <w:tc>
                          <w:tcPr>
                            <w:tcW w:w="3087" w:type="dxa"/>
                            <w:tcBorders>
                              <w:top w:val="single" w:sz="4" w:space="0" w:color="000000"/>
                              <w:left w:val="single" w:sz="4" w:space="0" w:color="000000"/>
                              <w:bottom w:val="single" w:sz="4" w:space="0" w:color="000000"/>
                              <w:right w:val="single" w:sz="4" w:space="0" w:color="000000"/>
                            </w:tcBorders>
                          </w:tcPr>
                          <w:p w14:paraId="604AD2F1"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318B638F" w14:textId="77777777" w:rsidR="005E20A1" w:rsidRDefault="005E20A1"/>
                        </w:tc>
                      </w:tr>
                      <w:tr w:rsidR="005E20A1" w14:paraId="0D77F172" w14:textId="77777777">
                        <w:trPr>
                          <w:trHeight w:hRule="exact" w:val="946"/>
                        </w:trPr>
                        <w:tc>
                          <w:tcPr>
                            <w:tcW w:w="1961" w:type="dxa"/>
                            <w:tcBorders>
                              <w:top w:val="single" w:sz="4" w:space="0" w:color="000000"/>
                              <w:left w:val="single" w:sz="4" w:space="0" w:color="000000"/>
                              <w:bottom w:val="single" w:sz="4" w:space="0" w:color="000000"/>
                              <w:right w:val="single" w:sz="4" w:space="0" w:color="000000"/>
                            </w:tcBorders>
                          </w:tcPr>
                          <w:p w14:paraId="367A5688" w14:textId="77777777" w:rsidR="005E20A1" w:rsidRDefault="005E20A1">
                            <w:pPr>
                              <w:pStyle w:val="TableParagraph"/>
                              <w:spacing w:before="9"/>
                              <w:rPr>
                                <w:rFonts w:ascii="宋体" w:eastAsia="宋体" w:hAnsi="宋体" w:cs="宋体"/>
                              </w:rPr>
                            </w:pPr>
                          </w:p>
                          <w:p w14:paraId="0E567F05" w14:textId="77777777" w:rsidR="005E20A1" w:rsidRDefault="005E20A1">
                            <w:pPr>
                              <w:pStyle w:val="TableParagraph"/>
                              <w:ind w:left="362"/>
                              <w:rPr>
                                <w:rFonts w:ascii="Times New Roman" w:eastAsia="Times New Roman" w:hAnsi="Times New Roman" w:cs="Times New Roman"/>
                                <w:sz w:val="21"/>
                                <w:szCs w:val="21"/>
                              </w:rPr>
                            </w:pPr>
                            <w:r>
                              <w:rPr>
                                <w:rFonts w:ascii="宋体" w:eastAsia="宋体" w:hAnsi="宋体" w:cs="宋体"/>
                                <w:sz w:val="21"/>
                                <w:szCs w:val="21"/>
                              </w:rPr>
                              <w:t>转</w:t>
                            </w:r>
                            <w:r>
                              <w:rPr>
                                <w:rFonts w:ascii="宋体" w:eastAsia="宋体" w:hAnsi="宋体" w:cs="宋体"/>
                                <w:spacing w:val="-5"/>
                                <w:sz w:val="21"/>
                                <w:szCs w:val="21"/>
                              </w:rPr>
                              <w:t>基</w:t>
                            </w:r>
                            <w:r>
                              <w:rPr>
                                <w:rFonts w:ascii="宋体" w:eastAsia="宋体" w:hAnsi="宋体" w:cs="宋体"/>
                                <w:sz w:val="21"/>
                                <w:szCs w:val="21"/>
                              </w:rPr>
                              <w:t>因果蝇</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3</w:t>
                            </w:r>
                          </w:p>
                        </w:tc>
                        <w:tc>
                          <w:tcPr>
                            <w:tcW w:w="3087" w:type="dxa"/>
                            <w:tcBorders>
                              <w:top w:val="single" w:sz="4" w:space="0" w:color="000000"/>
                              <w:left w:val="single" w:sz="4" w:space="0" w:color="000000"/>
                              <w:bottom w:val="single" w:sz="4" w:space="0" w:color="000000"/>
                              <w:right w:val="single" w:sz="4" w:space="0" w:color="000000"/>
                            </w:tcBorders>
                          </w:tcPr>
                          <w:p w14:paraId="27538D9A" w14:textId="77777777" w:rsidR="005E20A1" w:rsidRDefault="005E20A1"/>
                        </w:tc>
                        <w:tc>
                          <w:tcPr>
                            <w:tcW w:w="3474" w:type="dxa"/>
                            <w:tcBorders>
                              <w:top w:val="single" w:sz="4" w:space="0" w:color="000000"/>
                              <w:left w:val="single" w:sz="4" w:space="0" w:color="000000"/>
                              <w:bottom w:val="single" w:sz="4" w:space="0" w:color="000000"/>
                              <w:right w:val="single" w:sz="4" w:space="0" w:color="000000"/>
                            </w:tcBorders>
                          </w:tcPr>
                          <w:p w14:paraId="4B6C1BEB" w14:textId="77777777" w:rsidR="005E20A1" w:rsidRDefault="005E20A1"/>
                        </w:tc>
                      </w:tr>
                    </w:tbl>
                    <w:p w14:paraId="4D766B8B" w14:textId="77777777" w:rsidR="005E20A1" w:rsidRDefault="005E20A1" w:rsidP="00ED5A92"/>
                  </w:txbxContent>
                </v:textbox>
                <w10:wrap anchorx="page"/>
              </v:shape>
            </w:pict>
          </mc:Fallback>
        </mc:AlternateContent>
      </w:r>
      <w:r>
        <w:rPr>
          <w:lang w:eastAsia="zh-CN"/>
        </w:rPr>
        <w:t>【实验结果】 描述你观察到的果蝇在热激活前后的行为：</w:t>
      </w:r>
    </w:p>
    <w:p w14:paraId="0AB24B23" w14:textId="77777777" w:rsidR="00ED5A92" w:rsidRDefault="00ED5A92" w:rsidP="00ED5A92">
      <w:pPr>
        <w:spacing w:line="477" w:lineRule="auto"/>
        <w:sectPr w:rsidR="00ED5A92">
          <w:pgSz w:w="11910" w:h="16840"/>
          <w:pgMar w:top="1120" w:right="1580" w:bottom="1160" w:left="1580" w:header="900" w:footer="965" w:gutter="0"/>
          <w:cols w:space="720"/>
        </w:sectPr>
      </w:pPr>
    </w:p>
    <w:p w14:paraId="74F94532" w14:textId="77777777" w:rsidR="00ED5A92" w:rsidRDefault="00ED5A92" w:rsidP="00ED5A92">
      <w:pPr>
        <w:rPr>
          <w:rFonts w:ascii="宋体" w:eastAsia="宋体" w:hAnsi="宋体" w:cs="宋体"/>
          <w:sz w:val="20"/>
          <w:szCs w:val="20"/>
        </w:rPr>
      </w:pPr>
    </w:p>
    <w:p w14:paraId="19E073F2" w14:textId="77777777" w:rsidR="00ED5A92" w:rsidRDefault="00ED5A92" w:rsidP="00ED5A92">
      <w:pPr>
        <w:spacing w:before="3"/>
        <w:rPr>
          <w:rFonts w:ascii="宋体" w:eastAsia="宋体" w:hAnsi="宋体" w:cs="宋体"/>
        </w:rPr>
      </w:pPr>
    </w:p>
    <w:p w14:paraId="52CCCA3A" w14:textId="77777777" w:rsidR="00ED5A92" w:rsidRDefault="00ED5A92" w:rsidP="00ED5A92">
      <w:pPr>
        <w:pStyle w:val="ad"/>
        <w:spacing w:before="26"/>
        <w:ind w:right="3646"/>
        <w:rPr>
          <w:lang w:eastAsia="zh-CN"/>
        </w:rPr>
      </w:pPr>
      <w:r>
        <w:rPr>
          <w:lang w:eastAsia="zh-CN"/>
        </w:rPr>
        <w:t>【问题和讨论】</w:t>
      </w:r>
    </w:p>
    <w:p w14:paraId="1576FF92" w14:textId="77777777" w:rsidR="00ED5A92" w:rsidRDefault="00ED5A92" w:rsidP="00ED5A92">
      <w:pPr>
        <w:rPr>
          <w:rFonts w:ascii="宋体" w:eastAsia="宋体" w:hAnsi="宋体" w:cs="宋体"/>
          <w:sz w:val="24"/>
          <w:szCs w:val="24"/>
        </w:rPr>
      </w:pPr>
    </w:p>
    <w:p w14:paraId="1137381E" w14:textId="77777777" w:rsidR="00ED5A92" w:rsidRDefault="00ED5A92" w:rsidP="00ED5A92">
      <w:pPr>
        <w:spacing w:before="7"/>
        <w:rPr>
          <w:rFonts w:ascii="宋体" w:eastAsia="宋体" w:hAnsi="宋体" w:cs="宋体"/>
          <w:sz w:val="23"/>
          <w:szCs w:val="23"/>
        </w:rPr>
      </w:pPr>
    </w:p>
    <w:p w14:paraId="0E709398" w14:textId="77777777" w:rsidR="00ED5A92" w:rsidRDefault="00ED5A92" w:rsidP="00ED5A92">
      <w:pPr>
        <w:pStyle w:val="ad"/>
        <w:rPr>
          <w:lang w:eastAsia="zh-CN"/>
        </w:rPr>
      </w:pPr>
      <w:r>
        <w:rPr>
          <w:rFonts w:ascii="Times New Roman" w:eastAsia="Times New Roman" w:hAnsi="Times New Roman" w:cs="Times New Roman"/>
          <w:lang w:eastAsia="zh-CN"/>
        </w:rPr>
        <w:t>1.</w:t>
      </w:r>
      <w:r>
        <w:rPr>
          <w:rFonts w:ascii="Times New Roman" w:eastAsia="Times New Roman" w:hAnsi="Times New Roman" w:cs="Times New Roman"/>
          <w:spacing w:val="57"/>
          <w:lang w:eastAsia="zh-CN"/>
        </w:rPr>
        <w:t xml:space="preserve"> </w:t>
      </w:r>
      <w:r>
        <w:rPr>
          <w:lang w:eastAsia="zh-CN"/>
        </w:rPr>
        <w:t>本实验中，有什么因素会干扰实验结果，怎么样来避免？</w:t>
      </w:r>
    </w:p>
    <w:p w14:paraId="0FDAE6A5" w14:textId="77777777" w:rsidR="00ED5A92" w:rsidRDefault="00ED5A92" w:rsidP="00ED5A92">
      <w:pPr>
        <w:rPr>
          <w:rFonts w:ascii="宋体" w:eastAsia="宋体" w:hAnsi="宋体" w:cs="宋体"/>
          <w:sz w:val="24"/>
          <w:szCs w:val="24"/>
        </w:rPr>
      </w:pPr>
    </w:p>
    <w:p w14:paraId="5BCEF2CD" w14:textId="77777777" w:rsidR="00ED5A92" w:rsidRDefault="00ED5A92" w:rsidP="00ED5A92">
      <w:pPr>
        <w:rPr>
          <w:rFonts w:ascii="宋体" w:eastAsia="宋体" w:hAnsi="宋体" w:cs="宋体"/>
          <w:sz w:val="24"/>
          <w:szCs w:val="24"/>
        </w:rPr>
      </w:pPr>
    </w:p>
    <w:p w14:paraId="2D45786B" w14:textId="77777777" w:rsidR="00ED5A92" w:rsidRDefault="00ED5A92" w:rsidP="00ED5A92">
      <w:pPr>
        <w:rPr>
          <w:rFonts w:ascii="宋体" w:eastAsia="宋体" w:hAnsi="宋体" w:cs="宋体"/>
          <w:sz w:val="24"/>
          <w:szCs w:val="24"/>
        </w:rPr>
      </w:pPr>
    </w:p>
    <w:p w14:paraId="5D296175" w14:textId="77777777" w:rsidR="00ED5A92" w:rsidRDefault="00ED5A92" w:rsidP="00ED5A92">
      <w:pPr>
        <w:rPr>
          <w:rFonts w:ascii="宋体" w:eastAsia="宋体" w:hAnsi="宋体" w:cs="宋体"/>
          <w:sz w:val="24"/>
          <w:szCs w:val="24"/>
        </w:rPr>
      </w:pPr>
    </w:p>
    <w:p w14:paraId="178CB560" w14:textId="77777777" w:rsidR="00ED5A92" w:rsidRDefault="00ED5A92" w:rsidP="00ED5A92">
      <w:pPr>
        <w:rPr>
          <w:rFonts w:ascii="宋体" w:eastAsia="宋体" w:hAnsi="宋体" w:cs="宋体"/>
          <w:sz w:val="24"/>
          <w:szCs w:val="24"/>
        </w:rPr>
      </w:pPr>
    </w:p>
    <w:p w14:paraId="0C16DE9F" w14:textId="77777777" w:rsidR="00ED5A92" w:rsidRDefault="00ED5A92" w:rsidP="00ED5A92">
      <w:pPr>
        <w:rPr>
          <w:rFonts w:ascii="宋体" w:eastAsia="宋体" w:hAnsi="宋体" w:cs="宋体"/>
          <w:sz w:val="24"/>
          <w:szCs w:val="24"/>
        </w:rPr>
      </w:pPr>
    </w:p>
    <w:p w14:paraId="64673CD2" w14:textId="77777777" w:rsidR="00ED5A92" w:rsidRDefault="00ED5A92" w:rsidP="00ED5A92">
      <w:pPr>
        <w:rPr>
          <w:rFonts w:ascii="宋体" w:eastAsia="宋体" w:hAnsi="宋体" w:cs="宋体"/>
          <w:sz w:val="24"/>
          <w:szCs w:val="24"/>
        </w:rPr>
      </w:pPr>
    </w:p>
    <w:p w14:paraId="679533EE" w14:textId="77777777" w:rsidR="00ED5A92" w:rsidRDefault="00ED5A92" w:rsidP="00ED5A92">
      <w:pPr>
        <w:rPr>
          <w:rFonts w:ascii="宋体" w:eastAsia="宋体" w:hAnsi="宋体" w:cs="宋体"/>
          <w:sz w:val="24"/>
          <w:szCs w:val="24"/>
        </w:rPr>
      </w:pPr>
    </w:p>
    <w:p w14:paraId="61F62406" w14:textId="77777777" w:rsidR="00ED5A92" w:rsidRDefault="00ED5A92" w:rsidP="00ED5A92">
      <w:pPr>
        <w:rPr>
          <w:rFonts w:ascii="宋体" w:eastAsia="宋体" w:hAnsi="宋体" w:cs="宋体"/>
          <w:sz w:val="24"/>
          <w:szCs w:val="24"/>
        </w:rPr>
      </w:pPr>
    </w:p>
    <w:p w14:paraId="3AD0EFF8" w14:textId="77777777" w:rsidR="00ED5A92" w:rsidRDefault="00ED5A92" w:rsidP="00ED5A92">
      <w:pPr>
        <w:rPr>
          <w:rFonts w:ascii="宋体" w:eastAsia="宋体" w:hAnsi="宋体" w:cs="宋体"/>
          <w:sz w:val="24"/>
          <w:szCs w:val="24"/>
        </w:rPr>
      </w:pPr>
    </w:p>
    <w:p w14:paraId="7C92C53F" w14:textId="77777777" w:rsidR="00ED5A92" w:rsidRDefault="00ED5A92" w:rsidP="00ED5A92">
      <w:pPr>
        <w:spacing w:before="9"/>
        <w:rPr>
          <w:rFonts w:ascii="宋体" w:eastAsia="宋体" w:hAnsi="宋体" w:cs="宋体"/>
          <w:sz w:val="20"/>
          <w:szCs w:val="20"/>
        </w:rPr>
      </w:pPr>
    </w:p>
    <w:p w14:paraId="25A5FF05" w14:textId="77777777" w:rsidR="00ED5A92" w:rsidRDefault="00ED5A92" w:rsidP="00ED5A92">
      <w:pPr>
        <w:pStyle w:val="ad"/>
        <w:ind w:right="3646"/>
        <w:rPr>
          <w:lang w:eastAsia="zh-CN"/>
        </w:rPr>
      </w:pPr>
      <w:r>
        <w:rPr>
          <w:rFonts w:ascii="Times New Roman" w:eastAsia="Times New Roman" w:hAnsi="Times New Roman" w:cs="Times New Roman"/>
          <w:lang w:eastAsia="zh-CN"/>
        </w:rPr>
        <w:t>2.</w:t>
      </w:r>
      <w:r>
        <w:rPr>
          <w:rFonts w:ascii="Times New Roman" w:eastAsia="Times New Roman" w:hAnsi="Times New Roman" w:cs="Times New Roman"/>
          <w:spacing w:val="57"/>
          <w:lang w:eastAsia="zh-CN"/>
        </w:rPr>
        <w:t xml:space="preserve"> </w:t>
      </w:r>
      <w:r>
        <w:rPr>
          <w:lang w:eastAsia="zh-CN"/>
        </w:rPr>
        <w:t>热激活在生活中可以有什么应用</w:t>
      </w:r>
      <w:r>
        <w:rPr>
          <w:rFonts w:hint="eastAsia"/>
          <w:lang w:eastAsia="zh-CN"/>
        </w:rPr>
        <w:t>。</w:t>
      </w:r>
    </w:p>
    <w:p w14:paraId="6C35237A" w14:textId="77777777" w:rsidR="00A3428B" w:rsidRPr="00ED5A92" w:rsidRDefault="00ED5A92" w:rsidP="00A3428B">
      <w:pPr>
        <w:widowControl/>
        <w:jc w:val="center"/>
        <w:rPr>
          <w:rFonts w:asciiTheme="majorEastAsia" w:eastAsiaTheme="majorEastAsia" w:hAnsiTheme="majorEastAsia"/>
          <w:b/>
          <w:sz w:val="44"/>
          <w:szCs w:val="44"/>
        </w:rPr>
      </w:pPr>
      <w:r>
        <w:br w:type="page"/>
      </w:r>
      <w:r w:rsidR="00A3428B" w:rsidRPr="00ED5A92">
        <w:rPr>
          <w:rFonts w:asciiTheme="majorEastAsia" w:eastAsiaTheme="majorEastAsia" w:hAnsiTheme="majorEastAsia"/>
          <w:b/>
          <w:sz w:val="44"/>
          <w:szCs w:val="44"/>
        </w:rPr>
        <w:lastRenderedPageBreak/>
        <w:t>电刺激蟑螂腿</w:t>
      </w:r>
    </w:p>
    <w:p w14:paraId="4D9EF628" w14:textId="77777777" w:rsidR="00A3428B" w:rsidRDefault="00A3428B" w:rsidP="00A3428B">
      <w:pPr>
        <w:spacing w:before="4"/>
        <w:rPr>
          <w:rFonts w:ascii="华文新魏" w:eastAsia="华文新魏" w:hAnsi="华文新魏" w:cs="华文新魏"/>
          <w:sz w:val="28"/>
          <w:szCs w:val="28"/>
        </w:rPr>
      </w:pPr>
    </w:p>
    <w:p w14:paraId="665639AA" w14:textId="77777777" w:rsidR="00A3428B" w:rsidDel="000A4D5B" w:rsidRDefault="00A3428B" w:rsidP="00A3428B">
      <w:pPr>
        <w:pStyle w:val="ad"/>
        <w:spacing w:before="26"/>
        <w:ind w:right="3646"/>
        <w:rPr>
          <w:del w:id="453" w:author="碧云天书" w:date="2019-06-17T00:37:00Z"/>
          <w:lang w:eastAsia="zh-CN"/>
        </w:rPr>
      </w:pPr>
      <w:r>
        <w:rPr>
          <w:lang w:eastAsia="zh-CN"/>
        </w:rPr>
        <w:t>【背景知识】</w:t>
      </w:r>
    </w:p>
    <w:p w14:paraId="14EF267F" w14:textId="77777777" w:rsidR="00A3428B" w:rsidRDefault="00A3428B">
      <w:pPr>
        <w:pStyle w:val="ad"/>
        <w:spacing w:before="26"/>
        <w:ind w:right="3646"/>
        <w:rPr>
          <w:rFonts w:cs="宋体"/>
          <w:sz w:val="26"/>
          <w:szCs w:val="26"/>
          <w:lang w:eastAsia="zh-CN"/>
        </w:rPr>
        <w:pPrChange w:id="454" w:author="碧云天书" w:date="2019-06-17T00:37:00Z">
          <w:pPr/>
        </w:pPrChange>
      </w:pPr>
    </w:p>
    <w:p w14:paraId="35A493A7" w14:textId="77777777" w:rsidR="000A4D5B" w:rsidRDefault="000A4D5B" w:rsidP="00A3428B">
      <w:pPr>
        <w:pStyle w:val="ad"/>
        <w:spacing w:line="312" w:lineRule="exact"/>
        <w:ind w:right="121" w:firstLine="480"/>
        <w:jc w:val="both"/>
        <w:rPr>
          <w:ins w:id="455" w:author="碧云天书" w:date="2019-06-17T00:37:00Z"/>
          <w:spacing w:val="-3"/>
          <w:lang w:eastAsia="zh-CN"/>
        </w:rPr>
      </w:pPr>
    </w:p>
    <w:p w14:paraId="05C14C62" w14:textId="77777777" w:rsidR="00A3428B" w:rsidRDefault="00A3428B" w:rsidP="00A3428B">
      <w:pPr>
        <w:pStyle w:val="ad"/>
        <w:spacing w:line="312" w:lineRule="exact"/>
        <w:ind w:right="121" w:firstLine="480"/>
        <w:jc w:val="both"/>
        <w:rPr>
          <w:lang w:eastAsia="zh-CN"/>
        </w:rPr>
      </w:pPr>
      <w:r>
        <w:rPr>
          <w:spacing w:val="-3"/>
          <w:lang w:eastAsia="zh-CN"/>
        </w:rPr>
        <w:t>神经元通过电信号来传递信息。我们可以通过电流刺激神经</w:t>
      </w:r>
      <w:del w:id="456" w:author="碧云天书" w:date="2019-06-17T00:33:00Z">
        <w:r w:rsidDel="005018AD">
          <w:rPr>
            <w:spacing w:val="-3"/>
            <w:lang w:eastAsia="zh-CN"/>
          </w:rPr>
          <w:delText>元</w:delText>
        </w:r>
      </w:del>
      <w:ins w:id="457" w:author="碧云天书" w:date="2019-06-17T00:33:00Z">
        <w:r w:rsidR="005018AD">
          <w:rPr>
            <w:rFonts w:hint="eastAsia"/>
            <w:spacing w:val="-3"/>
            <w:lang w:eastAsia="zh-CN"/>
          </w:rPr>
          <w:t>纤维</w:t>
        </w:r>
      </w:ins>
      <w:r>
        <w:rPr>
          <w:spacing w:val="-3"/>
          <w:lang w:eastAsia="zh-CN"/>
        </w:rPr>
        <w:t>，使得神经</w:t>
      </w:r>
      <w:ins w:id="458" w:author="碧云天书" w:date="2019-06-17T00:33:00Z">
        <w:r w:rsidR="005018AD">
          <w:rPr>
            <w:rFonts w:hint="eastAsia"/>
            <w:spacing w:val="-3"/>
            <w:lang w:eastAsia="zh-CN"/>
          </w:rPr>
          <w:t>纤维</w:t>
        </w:r>
      </w:ins>
      <w:del w:id="459" w:author="碧云天书" w:date="2019-06-17T00:33:00Z">
        <w:r w:rsidDel="005018AD">
          <w:rPr>
            <w:spacing w:val="-3"/>
            <w:lang w:eastAsia="zh-CN"/>
          </w:rPr>
          <w:delText>元</w:delText>
        </w:r>
      </w:del>
      <w:del w:id="460" w:author="碧云天书" w:date="2019-06-17T00:32:00Z">
        <w:r w:rsidDel="005018AD">
          <w:rPr>
            <w:lang w:eastAsia="zh-CN"/>
          </w:rPr>
          <w:delText xml:space="preserve"> </w:delText>
        </w:r>
      </w:del>
      <w:r>
        <w:rPr>
          <w:spacing w:val="-3"/>
          <w:lang w:eastAsia="zh-CN"/>
        </w:rPr>
        <w:t>传递信息发生变化，引起行为的变化。当我们用电刺激蟑螂腿上</w:t>
      </w:r>
      <w:del w:id="461" w:author="碧云天书" w:date="2019-06-17T00:33:00Z">
        <w:r w:rsidDel="005018AD">
          <w:rPr>
            <w:spacing w:val="-3"/>
            <w:lang w:eastAsia="zh-CN"/>
          </w:rPr>
          <w:delText>控制</w:delText>
        </w:r>
      </w:del>
      <w:ins w:id="462" w:author="碧云天书" w:date="2019-06-17T00:34:00Z">
        <w:r w:rsidR="00B840B5">
          <w:rPr>
            <w:rFonts w:hint="eastAsia"/>
            <w:spacing w:val="-3"/>
            <w:lang w:eastAsia="zh-CN"/>
          </w:rPr>
          <w:t>的</w:t>
        </w:r>
      </w:ins>
      <w:r>
        <w:rPr>
          <w:spacing w:val="-3"/>
          <w:lang w:eastAsia="zh-CN"/>
        </w:rPr>
        <w:t>运动</w:t>
      </w:r>
      <w:del w:id="463" w:author="碧云天书" w:date="2019-06-17T00:34:00Z">
        <w:r w:rsidDel="00B840B5">
          <w:rPr>
            <w:spacing w:val="-3"/>
            <w:lang w:eastAsia="zh-CN"/>
          </w:rPr>
          <w:delText>的</w:delText>
        </w:r>
      </w:del>
      <w:r>
        <w:rPr>
          <w:spacing w:val="-3"/>
          <w:lang w:eastAsia="zh-CN"/>
        </w:rPr>
        <w:t>神经</w:t>
      </w:r>
      <w:ins w:id="464" w:author="碧云天书" w:date="2019-06-17T00:34:00Z">
        <w:r w:rsidR="00B840B5">
          <w:rPr>
            <w:rFonts w:hint="eastAsia"/>
            <w:spacing w:val="-3"/>
            <w:lang w:eastAsia="zh-CN"/>
          </w:rPr>
          <w:t>纤维</w:t>
        </w:r>
      </w:ins>
      <w:del w:id="465" w:author="碧云天书" w:date="2019-06-17T00:32:00Z">
        <w:r w:rsidDel="005018AD">
          <w:rPr>
            <w:spacing w:val="-111"/>
            <w:lang w:eastAsia="zh-CN"/>
          </w:rPr>
          <w:delText xml:space="preserve"> </w:delText>
        </w:r>
      </w:del>
      <w:del w:id="466" w:author="碧云天书" w:date="2019-06-17T00:34:00Z">
        <w:r w:rsidDel="00B840B5">
          <w:rPr>
            <w:lang w:eastAsia="zh-CN"/>
          </w:rPr>
          <w:delText>元</w:delText>
        </w:r>
      </w:del>
      <w:r>
        <w:rPr>
          <w:lang w:eastAsia="zh-CN"/>
        </w:rPr>
        <w:t>时，可以实现对蟑螂腿运动的控制。</w:t>
      </w:r>
    </w:p>
    <w:p w14:paraId="639BEF7E" w14:textId="77777777" w:rsidR="00A3428B" w:rsidRDefault="00A3428B" w:rsidP="00A3428B">
      <w:pPr>
        <w:pStyle w:val="ad"/>
        <w:spacing w:line="312" w:lineRule="exact"/>
        <w:ind w:right="121" w:firstLine="480"/>
        <w:jc w:val="both"/>
        <w:rPr>
          <w:lang w:eastAsia="zh-CN"/>
        </w:rPr>
      </w:pPr>
      <w:r>
        <w:rPr>
          <w:spacing w:val="-3"/>
          <w:lang w:eastAsia="zh-CN"/>
        </w:rPr>
        <w:t>电刺激神经元已经广泛应用到临床医学中，如在治疗一些帕金森病人时，医</w:t>
      </w:r>
      <w:del w:id="467" w:author="碧云天书" w:date="2019-06-17T00:35:00Z">
        <w:r w:rsidDel="00E020FA">
          <w:rPr>
            <w:lang w:eastAsia="zh-CN"/>
          </w:rPr>
          <w:delText xml:space="preserve"> </w:delText>
        </w:r>
      </w:del>
      <w:r>
        <w:rPr>
          <w:spacing w:val="-3"/>
          <w:lang w:eastAsia="zh-CN"/>
        </w:rPr>
        <w:t>生可以在病人脑中特定区域埋入一根微电极，通过电刺激这个脑区的神经元来调</w:t>
      </w:r>
      <w:r>
        <w:rPr>
          <w:spacing w:val="-111"/>
          <w:lang w:eastAsia="zh-CN"/>
        </w:rPr>
        <w:t xml:space="preserve"> </w:t>
      </w:r>
      <w:r>
        <w:rPr>
          <w:spacing w:val="-3"/>
          <w:lang w:eastAsia="zh-CN"/>
        </w:rPr>
        <w:t>整病人的运动，这一技术称为深部脑刺激。本实验通过生物电记录仪将外界刺激</w:t>
      </w:r>
      <w:r>
        <w:rPr>
          <w:spacing w:val="-111"/>
          <w:lang w:eastAsia="zh-CN"/>
        </w:rPr>
        <w:t xml:space="preserve"> </w:t>
      </w:r>
      <w:r>
        <w:rPr>
          <w:lang w:eastAsia="zh-CN"/>
        </w:rPr>
        <w:t>转化为电信号，刺激蟑螂腿，观察蟑螂腿的行为变化。</w:t>
      </w:r>
    </w:p>
    <w:p w14:paraId="703F8ED6" w14:textId="77777777" w:rsidR="00A3428B" w:rsidRDefault="00A3428B" w:rsidP="00A3428B">
      <w:pPr>
        <w:spacing w:before="6"/>
        <w:rPr>
          <w:rFonts w:ascii="宋体" w:eastAsia="宋体" w:hAnsi="宋体" w:cs="宋体"/>
          <w:szCs w:val="21"/>
        </w:rPr>
      </w:pPr>
    </w:p>
    <w:p w14:paraId="51578E51" w14:textId="77777777" w:rsidR="00A3428B" w:rsidRDefault="00A3428B">
      <w:pPr>
        <w:pStyle w:val="ad"/>
        <w:tabs>
          <w:tab w:val="left" w:pos="7371"/>
        </w:tabs>
        <w:spacing w:line="477" w:lineRule="auto"/>
        <w:ind w:right="935"/>
        <w:rPr>
          <w:lang w:eastAsia="zh-CN"/>
        </w:rPr>
        <w:pPrChange w:id="468" w:author="碧云天书" w:date="2019-06-17T00:35:00Z">
          <w:pPr>
            <w:pStyle w:val="ad"/>
            <w:spacing w:line="477" w:lineRule="auto"/>
            <w:ind w:right="2106"/>
          </w:pPr>
        </w:pPrChange>
      </w:pPr>
      <w:r>
        <w:rPr>
          <w:lang w:eastAsia="zh-CN"/>
        </w:rPr>
        <w:t>【实验目的】 了解电刺激神经元的原理，知道电刺激神经元的应用。</w:t>
      </w:r>
    </w:p>
    <w:p w14:paraId="26FBACE4" w14:textId="77777777" w:rsidR="00A3428B" w:rsidRDefault="00A3428B">
      <w:pPr>
        <w:pStyle w:val="ad"/>
        <w:spacing w:before="72" w:line="477" w:lineRule="auto"/>
        <w:ind w:right="-58"/>
        <w:rPr>
          <w:lang w:eastAsia="zh-CN"/>
        </w:rPr>
        <w:pPrChange w:id="469" w:author="碧云天书" w:date="2019-06-17T00:47:00Z">
          <w:pPr>
            <w:pStyle w:val="ad"/>
            <w:spacing w:before="72" w:line="477" w:lineRule="auto"/>
            <w:ind w:right="3646"/>
          </w:pPr>
        </w:pPrChange>
      </w:pPr>
      <w:r>
        <w:rPr>
          <w:lang w:eastAsia="zh-CN"/>
        </w:rPr>
        <w:t>【实验用具】 蟑螂，</w:t>
      </w:r>
      <w:del w:id="470" w:author="碧云天书" w:date="2019-06-17T00:46:00Z">
        <w:r w:rsidDel="00EA107A">
          <w:rPr>
            <w:lang w:eastAsia="zh-CN"/>
          </w:rPr>
          <w:delText>生物电记录仪</w:delText>
        </w:r>
      </w:del>
      <w:ins w:id="471" w:author="碧云天书" w:date="2019-06-17T00:46:00Z">
        <w:r w:rsidR="00EA107A">
          <w:rPr>
            <w:lang w:eastAsia="zh-CN"/>
          </w:rPr>
          <w:t>便携式生物电综合记录仪</w:t>
        </w:r>
      </w:ins>
      <w:r>
        <w:rPr>
          <w:lang w:eastAsia="zh-CN"/>
        </w:rPr>
        <w:t>，刺激线，镊子，剪刀</w:t>
      </w:r>
    </w:p>
    <w:p w14:paraId="20247D26" w14:textId="77777777" w:rsidR="00A3428B" w:rsidRDefault="00A3428B" w:rsidP="00A3428B">
      <w:pPr>
        <w:pStyle w:val="ad"/>
        <w:spacing w:before="72"/>
        <w:ind w:right="3646"/>
        <w:rPr>
          <w:lang w:eastAsia="zh-CN"/>
        </w:rPr>
      </w:pPr>
      <w:r>
        <w:rPr>
          <w:lang w:eastAsia="zh-CN"/>
        </w:rPr>
        <w:t>【实验步骤】</w:t>
      </w:r>
    </w:p>
    <w:p w14:paraId="32E1D7DF" w14:textId="77777777" w:rsidR="00A3428B" w:rsidRDefault="00A3428B" w:rsidP="00A3428B">
      <w:pPr>
        <w:spacing w:before="9"/>
        <w:rPr>
          <w:rFonts w:ascii="宋体" w:eastAsia="宋体" w:hAnsi="宋体" w:cs="宋体"/>
          <w:sz w:val="23"/>
          <w:szCs w:val="23"/>
        </w:rPr>
      </w:pPr>
    </w:p>
    <w:p w14:paraId="1D236147" w14:textId="77777777" w:rsidR="00A3428B" w:rsidRDefault="00A3428B" w:rsidP="00A3428B">
      <w:pPr>
        <w:pStyle w:val="ad"/>
        <w:spacing w:line="313" w:lineRule="exact"/>
        <w:rPr>
          <w:lang w:eastAsia="zh-CN"/>
        </w:rPr>
      </w:pPr>
      <w:r>
        <w:rPr>
          <w:lang w:eastAsia="zh-CN"/>
        </w:rPr>
        <w:t>1. 准备动物材料：用冰麻醉蟑螂，利用镊子和剪刀齐根剪下蟑螂的一只腿</w:t>
      </w:r>
    </w:p>
    <w:p w14:paraId="71579D68" w14:textId="77777777" w:rsidR="00A3428B" w:rsidRDefault="00A3428B" w:rsidP="00A3428B">
      <w:pPr>
        <w:pStyle w:val="ad"/>
        <w:spacing w:line="312" w:lineRule="exact"/>
        <w:ind w:right="3646"/>
        <w:rPr>
          <w:lang w:eastAsia="zh-CN"/>
        </w:rPr>
      </w:pPr>
      <w:r>
        <w:rPr>
          <w:lang w:eastAsia="zh-CN"/>
        </w:rPr>
        <w:t>2. 录制音乐，连接刺激装置</w:t>
      </w:r>
    </w:p>
    <w:p w14:paraId="493E9CF6" w14:textId="77777777" w:rsidR="00A3428B" w:rsidRDefault="00A3428B" w:rsidP="00A3428B">
      <w:pPr>
        <w:pStyle w:val="ad"/>
        <w:spacing w:line="313" w:lineRule="exact"/>
        <w:ind w:right="3646"/>
        <w:rPr>
          <w:lang w:eastAsia="zh-CN"/>
        </w:rPr>
      </w:pPr>
      <w:r>
        <w:rPr>
          <w:lang w:eastAsia="zh-CN"/>
        </w:rPr>
        <w:t>3. 刺激蟑螂腿，观察并记录蟑螂腿活动</w:t>
      </w:r>
    </w:p>
    <w:p w14:paraId="02185EB7" w14:textId="77777777" w:rsidR="00A3428B" w:rsidRDefault="00A3428B" w:rsidP="00A3428B">
      <w:pPr>
        <w:spacing w:before="9"/>
        <w:rPr>
          <w:rFonts w:ascii="宋体" w:eastAsia="宋体" w:hAnsi="宋体" w:cs="宋体"/>
          <w:sz w:val="23"/>
          <w:szCs w:val="23"/>
        </w:rPr>
      </w:pPr>
    </w:p>
    <w:p w14:paraId="7BF641AF" w14:textId="77777777" w:rsidR="00A3428B" w:rsidRDefault="00A3428B" w:rsidP="001B61EF">
      <w:pPr>
        <w:pStyle w:val="ad"/>
        <w:spacing w:line="477" w:lineRule="auto"/>
        <w:ind w:right="-58"/>
        <w:rPr>
          <w:lang w:eastAsia="zh-CN"/>
        </w:rPr>
      </w:pPr>
      <w:r>
        <w:rPr>
          <w:lang w:eastAsia="zh-CN"/>
        </w:rPr>
        <w:t xml:space="preserve">【实验结果】 </w:t>
      </w:r>
      <w:r w:rsidR="001B61EF">
        <w:rPr>
          <w:lang w:eastAsia="zh-CN"/>
        </w:rPr>
        <w:t>描述你看到</w:t>
      </w:r>
      <w:r>
        <w:rPr>
          <w:lang w:eastAsia="zh-CN"/>
        </w:rPr>
        <w:t>现象</w:t>
      </w:r>
    </w:p>
    <w:p w14:paraId="3142C10D" w14:textId="77777777" w:rsidR="00A3428B" w:rsidRDefault="00A3428B" w:rsidP="00A3428B">
      <w:pPr>
        <w:rPr>
          <w:rFonts w:ascii="宋体" w:eastAsia="宋体" w:hAnsi="宋体" w:cs="宋体"/>
          <w:sz w:val="24"/>
          <w:szCs w:val="24"/>
        </w:rPr>
      </w:pPr>
    </w:p>
    <w:p w14:paraId="68F4DE78" w14:textId="77777777" w:rsidR="00A3428B" w:rsidRDefault="00A3428B" w:rsidP="00A3428B">
      <w:pPr>
        <w:rPr>
          <w:rFonts w:ascii="宋体" w:eastAsia="宋体" w:hAnsi="宋体" w:cs="宋体"/>
          <w:sz w:val="24"/>
          <w:szCs w:val="24"/>
        </w:rPr>
      </w:pPr>
    </w:p>
    <w:p w14:paraId="15079E21" w14:textId="77777777" w:rsidR="00A3428B" w:rsidRDefault="00A3428B" w:rsidP="00A3428B">
      <w:pPr>
        <w:rPr>
          <w:rFonts w:ascii="宋体" w:eastAsia="宋体" w:hAnsi="宋体" w:cs="宋体"/>
          <w:sz w:val="24"/>
          <w:szCs w:val="24"/>
        </w:rPr>
      </w:pPr>
    </w:p>
    <w:p w14:paraId="604A071E" w14:textId="77777777" w:rsidR="00A3428B" w:rsidRDefault="00A3428B" w:rsidP="00A3428B">
      <w:pPr>
        <w:spacing w:before="12"/>
        <w:rPr>
          <w:rFonts w:ascii="宋体" w:eastAsia="宋体" w:hAnsi="宋体" w:cs="宋体"/>
          <w:sz w:val="28"/>
          <w:szCs w:val="28"/>
        </w:rPr>
      </w:pPr>
    </w:p>
    <w:p w14:paraId="12FFED68" w14:textId="77777777" w:rsidR="00A3428B" w:rsidRDefault="00A3428B" w:rsidP="00A3428B">
      <w:pPr>
        <w:pStyle w:val="ad"/>
        <w:spacing w:line="477" w:lineRule="auto"/>
        <w:rPr>
          <w:lang w:eastAsia="zh-CN"/>
        </w:rPr>
      </w:pPr>
      <w:r>
        <w:rPr>
          <w:lang w:eastAsia="zh-CN"/>
        </w:rPr>
        <w:t xml:space="preserve">【问题与讨论】 </w:t>
      </w:r>
      <w:r>
        <w:rPr>
          <w:spacing w:val="-4"/>
          <w:lang w:eastAsia="zh-CN"/>
        </w:rPr>
        <w:t>蟑螂腿为什么会随着音乐“跳舞呢”，如果用不同音乐刺激会如何？</w:t>
      </w:r>
    </w:p>
    <w:p w14:paraId="7F436AA5" w14:textId="77777777" w:rsidR="00ED5A92" w:rsidRDefault="00A3428B" w:rsidP="00A3428B">
      <w:pPr>
        <w:widowControl/>
        <w:jc w:val="left"/>
        <w:rPr>
          <w:rFonts w:ascii="宋体" w:eastAsia="宋体" w:hAnsi="宋体"/>
          <w:kern w:val="0"/>
          <w:sz w:val="24"/>
          <w:szCs w:val="24"/>
        </w:rPr>
      </w:pPr>
      <w:r>
        <w:rPr>
          <w:rFonts w:asciiTheme="majorEastAsia" w:eastAsiaTheme="majorEastAsia" w:hAnsiTheme="majorEastAsia"/>
          <w:b/>
          <w:sz w:val="44"/>
          <w:szCs w:val="44"/>
        </w:rPr>
        <w:br w:type="page"/>
      </w:r>
    </w:p>
    <w:p w14:paraId="585F412A" w14:textId="77777777" w:rsidR="00ED5A92" w:rsidRPr="00ED5A92" w:rsidRDefault="00ED5A92" w:rsidP="00ED5A92">
      <w:pPr>
        <w:widowControl/>
        <w:jc w:val="center"/>
        <w:rPr>
          <w:rFonts w:asciiTheme="majorEastAsia" w:eastAsiaTheme="majorEastAsia" w:hAnsiTheme="majorEastAsia"/>
          <w:b/>
          <w:sz w:val="44"/>
          <w:szCs w:val="44"/>
        </w:rPr>
      </w:pPr>
      <w:r w:rsidRPr="00ED5A92">
        <w:rPr>
          <w:rFonts w:asciiTheme="majorEastAsia" w:eastAsiaTheme="majorEastAsia" w:hAnsiTheme="majorEastAsia"/>
          <w:b/>
          <w:sz w:val="44"/>
          <w:szCs w:val="44"/>
        </w:rPr>
        <w:lastRenderedPageBreak/>
        <w:t>蟑螂刚毛电信号记录（选做）</w:t>
      </w:r>
    </w:p>
    <w:p w14:paraId="5953C099" w14:textId="77777777" w:rsidR="00ED5A92" w:rsidRPr="00ED5A92" w:rsidRDefault="00ED5A92" w:rsidP="00ED5A92">
      <w:pPr>
        <w:widowControl/>
        <w:jc w:val="center"/>
        <w:rPr>
          <w:rFonts w:asciiTheme="majorEastAsia" w:eastAsiaTheme="majorEastAsia" w:hAnsiTheme="majorEastAsia"/>
          <w:b/>
          <w:sz w:val="44"/>
          <w:szCs w:val="44"/>
        </w:rPr>
      </w:pPr>
    </w:p>
    <w:p w14:paraId="7D108D56" w14:textId="77777777" w:rsidR="00ED5A92" w:rsidDel="000A4D5B" w:rsidRDefault="00ED5A92" w:rsidP="00ED5A92">
      <w:pPr>
        <w:pStyle w:val="ad"/>
        <w:spacing w:before="182"/>
        <w:ind w:left="220"/>
        <w:rPr>
          <w:del w:id="472" w:author="碧云天书" w:date="2019-06-17T00:36:00Z"/>
          <w:lang w:eastAsia="zh-CN"/>
        </w:rPr>
      </w:pPr>
      <w:r>
        <w:rPr>
          <w:lang w:eastAsia="zh-CN"/>
        </w:rPr>
        <w:t>【背景知识】</w:t>
      </w:r>
    </w:p>
    <w:p w14:paraId="7F0B21B0" w14:textId="77777777" w:rsidR="000A4D5B" w:rsidRDefault="000A4D5B">
      <w:pPr>
        <w:pStyle w:val="ad"/>
        <w:spacing w:before="182"/>
        <w:ind w:left="220"/>
        <w:rPr>
          <w:rFonts w:cs="宋体"/>
          <w:sz w:val="26"/>
          <w:szCs w:val="26"/>
        </w:rPr>
        <w:pPrChange w:id="473" w:author="碧云天书" w:date="2019-06-17T00:36:00Z">
          <w:pPr/>
        </w:pPrChange>
      </w:pPr>
    </w:p>
    <w:p w14:paraId="69184A1B" w14:textId="77777777" w:rsidR="000A4D5B" w:rsidRDefault="000A4D5B" w:rsidP="00ED5A92">
      <w:pPr>
        <w:pStyle w:val="ad"/>
        <w:spacing w:line="312" w:lineRule="exact"/>
        <w:ind w:left="220" w:right="215" w:firstLine="480"/>
        <w:jc w:val="both"/>
        <w:rPr>
          <w:ins w:id="474" w:author="碧云天书" w:date="2019-06-17T00:37:00Z"/>
          <w:spacing w:val="-3"/>
          <w:lang w:eastAsia="zh-CN"/>
        </w:rPr>
      </w:pPr>
    </w:p>
    <w:p w14:paraId="63DFE0AC" w14:textId="77777777" w:rsidR="00ED5A92" w:rsidRDefault="00ED5A92" w:rsidP="00ED5A92">
      <w:pPr>
        <w:pStyle w:val="ad"/>
        <w:spacing w:line="312" w:lineRule="exact"/>
        <w:ind w:left="220" w:right="215" w:firstLine="480"/>
        <w:jc w:val="both"/>
        <w:rPr>
          <w:lang w:eastAsia="zh-CN"/>
        </w:rPr>
      </w:pPr>
      <w:r>
        <w:rPr>
          <w:spacing w:val="-3"/>
          <w:lang w:eastAsia="zh-CN"/>
        </w:rPr>
        <w:t>动物的感觉系统</w:t>
      </w:r>
      <w:del w:id="475" w:author="碧云天书" w:date="2019-06-17T00:37:00Z">
        <w:r w:rsidDel="00FA042A">
          <w:rPr>
            <w:spacing w:val="-3"/>
            <w:lang w:eastAsia="zh-CN"/>
          </w:rPr>
          <w:delText>可以</w:delText>
        </w:r>
      </w:del>
      <w:r>
        <w:rPr>
          <w:spacing w:val="-3"/>
          <w:lang w:eastAsia="zh-CN"/>
        </w:rPr>
        <w:t>对外界刺激较为敏感</w:t>
      </w:r>
      <w:del w:id="476" w:author="碧云天书" w:date="2019-06-17T00:38:00Z">
        <w:r w:rsidRPr="00FA042A" w:rsidDel="00FA042A">
          <w:rPr>
            <w:lang w:eastAsia="zh-CN"/>
            <w:rPrChange w:id="477" w:author="碧云天书" w:date="2019-06-17T00:38:00Z">
              <w:rPr>
                <w:spacing w:val="-3"/>
                <w:lang w:eastAsia="zh-CN"/>
              </w:rPr>
            </w:rPrChange>
          </w:rPr>
          <w:delText>，需要反射弧的参与</w:delText>
        </w:r>
      </w:del>
      <w:r>
        <w:rPr>
          <w:spacing w:val="-3"/>
          <w:lang w:eastAsia="zh-CN"/>
        </w:rPr>
        <w:t>。蟑螂腹部往</w:t>
      </w:r>
      <w:del w:id="478" w:author="碧云天书" w:date="2019-06-17T00:37:00Z">
        <w:r w:rsidDel="00FA042A">
          <w:rPr>
            <w:lang w:eastAsia="zh-CN"/>
          </w:rPr>
          <w:delText xml:space="preserve"> </w:delText>
        </w:r>
      </w:del>
      <w:r>
        <w:rPr>
          <w:lang w:eastAsia="zh-CN"/>
        </w:rPr>
        <w:t>后延伸出来的两根附肢是蟑螂的尾须，他们连接着一套感觉系统。每根须有</w:t>
      </w:r>
      <w:del w:id="479" w:author="碧云天书" w:date="2019-06-17T00:38:00Z">
        <w:r w:rsidDel="00FA042A">
          <w:rPr>
            <w:spacing w:val="-92"/>
            <w:lang w:eastAsia="zh-CN"/>
          </w:rPr>
          <w:delText xml:space="preserve"> </w:delText>
        </w:r>
      </w:del>
      <w:r>
        <w:rPr>
          <w:lang w:eastAsia="zh-CN"/>
        </w:rPr>
        <w:t>200</w:t>
      </w:r>
      <w:del w:id="480" w:author="碧云天书" w:date="2019-06-17T00:38:00Z">
        <w:r w:rsidDel="00FA042A">
          <w:rPr>
            <w:lang w:eastAsia="zh-CN"/>
          </w:rPr>
          <w:delText xml:space="preserve"> </w:delText>
        </w:r>
      </w:del>
      <w:r>
        <w:rPr>
          <w:spacing w:val="-3"/>
          <w:lang w:eastAsia="zh-CN"/>
        </w:rPr>
        <w:t>对根小毛，称为感震器，不但可以测知地面空气的微弱震颤，而且可以感觉颤动</w:t>
      </w:r>
      <w:r>
        <w:rPr>
          <w:spacing w:val="-108"/>
          <w:lang w:eastAsia="zh-CN"/>
        </w:rPr>
        <w:t xml:space="preserve"> </w:t>
      </w:r>
      <w:r>
        <w:rPr>
          <w:spacing w:val="-3"/>
          <w:lang w:eastAsia="zh-CN"/>
        </w:rPr>
        <w:t>来自何方。当地面和空气发生微弱的震颤，会使得须毛变形，根部的</w:t>
      </w:r>
      <w:del w:id="481" w:author="碧云天书" w:date="2019-06-17T00:41:00Z">
        <w:r w:rsidDel="00FA042A">
          <w:rPr>
            <w:spacing w:val="-3"/>
            <w:lang w:eastAsia="zh-CN"/>
          </w:rPr>
          <w:delText>传感</w:delText>
        </w:r>
      </w:del>
      <w:ins w:id="482" w:author="碧云天书" w:date="2019-06-17T00:41:00Z">
        <w:r w:rsidR="00FA042A">
          <w:rPr>
            <w:rFonts w:hint="eastAsia"/>
            <w:spacing w:val="-3"/>
            <w:lang w:eastAsia="zh-CN"/>
          </w:rPr>
          <w:t>感受器</w:t>
        </w:r>
      </w:ins>
      <w:r>
        <w:rPr>
          <w:spacing w:val="-3"/>
          <w:lang w:eastAsia="zh-CN"/>
        </w:rPr>
        <w:t>神经</w:t>
      </w:r>
      <w:del w:id="483" w:author="碧云天书" w:date="2019-06-17T00:40:00Z">
        <w:r w:rsidDel="00FA042A">
          <w:rPr>
            <w:spacing w:val="-3"/>
            <w:lang w:eastAsia="zh-CN"/>
          </w:rPr>
          <w:delText>向</w:delText>
        </w:r>
        <w:r w:rsidDel="00FA042A">
          <w:rPr>
            <w:spacing w:val="-108"/>
            <w:lang w:eastAsia="zh-CN"/>
          </w:rPr>
          <w:delText xml:space="preserve"> </w:delText>
        </w:r>
        <w:r w:rsidDel="00FA042A">
          <w:rPr>
            <w:lang w:eastAsia="zh-CN"/>
          </w:rPr>
          <w:delText>中间神经</w:delText>
        </w:r>
      </w:del>
      <w:ins w:id="484" w:author="碧云天书" w:date="2019-06-17T00:40:00Z">
        <w:r w:rsidR="00FA042A">
          <w:rPr>
            <w:rFonts w:hint="eastAsia"/>
            <w:lang w:eastAsia="zh-CN"/>
          </w:rPr>
          <w:t>就会</w:t>
        </w:r>
      </w:ins>
      <w:r>
        <w:rPr>
          <w:lang w:eastAsia="zh-CN"/>
        </w:rPr>
        <w:t>发出</w:t>
      </w:r>
      <w:ins w:id="485" w:author="碧云天书" w:date="2019-06-17T00:42:00Z">
        <w:r w:rsidR="00FD712B">
          <w:rPr>
            <w:rFonts w:hint="eastAsia"/>
            <w:lang w:eastAsia="zh-CN"/>
          </w:rPr>
          <w:t>电</w:t>
        </w:r>
      </w:ins>
      <w:r>
        <w:rPr>
          <w:lang w:eastAsia="zh-CN"/>
        </w:rPr>
        <w:t>信号</w:t>
      </w:r>
      <w:ins w:id="486" w:author="碧云天书" w:date="2019-06-17T00:39:00Z">
        <w:r w:rsidR="00FA042A">
          <w:rPr>
            <w:rFonts w:hint="eastAsia"/>
            <w:lang w:eastAsia="zh-CN"/>
          </w:rPr>
          <w:t>。一些简单的动作由</w:t>
        </w:r>
        <w:r w:rsidR="00FA042A">
          <w:rPr>
            <w:spacing w:val="-3"/>
            <w:lang w:eastAsia="zh-CN"/>
          </w:rPr>
          <w:t>反射弧参与</w:t>
        </w:r>
        <w:r w:rsidR="00FA042A">
          <w:rPr>
            <w:rFonts w:hint="eastAsia"/>
            <w:spacing w:val="-3"/>
            <w:lang w:eastAsia="zh-CN"/>
          </w:rPr>
          <w:t>就能完成。</w:t>
        </w:r>
      </w:ins>
      <w:ins w:id="487" w:author="碧云天书" w:date="2019-06-17T00:40:00Z">
        <w:r w:rsidR="00FA042A">
          <w:rPr>
            <w:rFonts w:hint="eastAsia"/>
            <w:spacing w:val="-3"/>
            <w:lang w:eastAsia="zh-CN"/>
          </w:rPr>
          <w:t>感受器神经的信号传</w:t>
        </w:r>
        <w:r w:rsidR="00FA042A">
          <w:rPr>
            <w:spacing w:val="-3"/>
            <w:lang w:eastAsia="zh-CN"/>
          </w:rPr>
          <w:t>向</w:t>
        </w:r>
        <w:r w:rsidR="00FA042A">
          <w:rPr>
            <w:spacing w:val="-108"/>
            <w:lang w:eastAsia="zh-CN"/>
          </w:rPr>
          <w:t xml:space="preserve"> </w:t>
        </w:r>
        <w:r w:rsidR="00FA042A">
          <w:rPr>
            <w:lang w:eastAsia="zh-CN"/>
          </w:rPr>
          <w:t>中间神经</w:t>
        </w:r>
        <w:r w:rsidR="00FA042A">
          <w:rPr>
            <w:rFonts w:hint="eastAsia"/>
            <w:lang w:eastAsia="zh-CN"/>
          </w:rPr>
          <w:t>，</w:t>
        </w:r>
      </w:ins>
      <w:ins w:id="488" w:author="碧云天书" w:date="2019-06-17T00:43:00Z">
        <w:r w:rsidR="00FD712B">
          <w:rPr>
            <w:rFonts w:hint="eastAsia"/>
            <w:lang w:eastAsia="zh-CN"/>
          </w:rPr>
          <w:t>信号经过加工处理后，</w:t>
        </w:r>
      </w:ins>
      <w:del w:id="489" w:author="碧云天书" w:date="2019-06-17T00:39:00Z">
        <w:r w:rsidDel="00FA042A">
          <w:rPr>
            <w:lang w:eastAsia="zh-CN"/>
          </w:rPr>
          <w:delText>，</w:delText>
        </w:r>
      </w:del>
      <w:r>
        <w:rPr>
          <w:lang w:eastAsia="zh-CN"/>
        </w:rPr>
        <w:t>传递到</w:t>
      </w:r>
      <w:commentRangeStart w:id="490"/>
      <w:r>
        <w:rPr>
          <w:lang w:eastAsia="zh-CN"/>
        </w:rPr>
        <w:t>腿部的运动神经元</w:t>
      </w:r>
      <w:commentRangeEnd w:id="490"/>
      <w:r w:rsidR="00FD712B">
        <w:rPr>
          <w:rStyle w:val="af1"/>
          <w:rFonts w:asciiTheme="minorHAnsi" w:eastAsiaTheme="minorEastAsia" w:hAnsiTheme="minorHAnsi"/>
          <w:kern w:val="2"/>
          <w:lang w:eastAsia="zh-CN"/>
        </w:rPr>
        <w:commentReference w:id="490"/>
      </w:r>
      <w:r>
        <w:rPr>
          <w:lang w:eastAsia="zh-CN"/>
        </w:rPr>
        <w:t>，</w:t>
      </w:r>
      <w:ins w:id="491" w:author="碧云天书" w:date="2019-06-17T00:43:00Z">
        <w:r w:rsidR="00FD712B">
          <w:rPr>
            <w:rFonts w:hint="eastAsia"/>
            <w:lang w:eastAsia="zh-CN"/>
          </w:rPr>
          <w:t>使</w:t>
        </w:r>
      </w:ins>
      <w:del w:id="492" w:author="碧云天书" w:date="2019-06-17T00:43:00Z">
        <w:r w:rsidDel="00FD712B">
          <w:rPr>
            <w:lang w:eastAsia="zh-CN"/>
          </w:rPr>
          <w:delText>肌肉收缩，</w:delText>
        </w:r>
      </w:del>
      <w:r>
        <w:rPr>
          <w:lang w:eastAsia="zh-CN"/>
        </w:rPr>
        <w:t>肌电改变</w:t>
      </w:r>
      <w:ins w:id="493" w:author="碧云天书" w:date="2019-06-17T00:43:00Z">
        <w:r w:rsidR="00FD712B">
          <w:rPr>
            <w:rFonts w:hint="eastAsia"/>
            <w:lang w:eastAsia="zh-CN"/>
          </w:rPr>
          <w:t>、</w:t>
        </w:r>
        <w:r w:rsidR="00FD712B">
          <w:rPr>
            <w:lang w:eastAsia="zh-CN"/>
          </w:rPr>
          <w:t>肌肉收缩</w:t>
        </w:r>
      </w:ins>
      <w:r>
        <w:rPr>
          <w:lang w:eastAsia="zh-CN"/>
        </w:rPr>
        <w:t>。</w:t>
      </w:r>
    </w:p>
    <w:p w14:paraId="1EBB11C9" w14:textId="77777777" w:rsidR="00ED5A92" w:rsidRDefault="00ED5A92" w:rsidP="00ED5A92">
      <w:pPr>
        <w:pStyle w:val="ad"/>
        <w:spacing w:line="312" w:lineRule="exact"/>
        <w:ind w:left="220" w:right="215" w:firstLine="480"/>
        <w:jc w:val="both"/>
        <w:rPr>
          <w:lang w:eastAsia="zh-CN"/>
        </w:rPr>
      </w:pPr>
      <w:r>
        <w:rPr>
          <w:spacing w:val="-3"/>
          <w:lang w:eastAsia="zh-CN"/>
        </w:rPr>
        <w:t>本实验以蟑螂腿为研究对象，通过向蟑螂腿刚毛进行吹气，刺激感受器，观</w:t>
      </w:r>
      <w:del w:id="494" w:author="碧云天书" w:date="2019-06-17T00:45:00Z">
        <w:r w:rsidDel="00CA4082">
          <w:rPr>
            <w:lang w:eastAsia="zh-CN"/>
          </w:rPr>
          <w:delText xml:space="preserve"> </w:delText>
        </w:r>
      </w:del>
      <w:r>
        <w:rPr>
          <w:lang w:eastAsia="zh-CN"/>
        </w:rPr>
        <w:t>察蟑螂腿的肌电变化。</w:t>
      </w:r>
    </w:p>
    <w:p w14:paraId="09A603B2" w14:textId="77777777" w:rsidR="00ED5A92" w:rsidRDefault="00ED5A92" w:rsidP="00ED5A92">
      <w:pPr>
        <w:spacing w:before="6"/>
        <w:rPr>
          <w:rFonts w:ascii="宋体" w:eastAsia="宋体" w:hAnsi="宋体" w:cs="宋体"/>
          <w:szCs w:val="21"/>
        </w:rPr>
      </w:pPr>
    </w:p>
    <w:p w14:paraId="40E87591" w14:textId="77777777" w:rsidR="00ED5A92" w:rsidRDefault="00ED5A92" w:rsidP="00ED5A92">
      <w:pPr>
        <w:pStyle w:val="ad"/>
        <w:spacing w:line="477" w:lineRule="auto"/>
        <w:ind w:left="220"/>
        <w:rPr>
          <w:lang w:eastAsia="zh-CN"/>
        </w:rPr>
      </w:pPr>
      <w:r>
        <w:rPr>
          <w:lang w:eastAsia="zh-CN"/>
        </w:rPr>
        <w:t>【实验目的】 了解感觉系统反射与肌肉收缩之间的关系，观察记录肌电随着外界刺激的变化。</w:t>
      </w:r>
    </w:p>
    <w:p w14:paraId="30F31478" w14:textId="77777777" w:rsidR="00ED5A92" w:rsidRDefault="00ED5A92" w:rsidP="00ED5A92">
      <w:pPr>
        <w:pStyle w:val="ad"/>
        <w:spacing w:before="72" w:line="477" w:lineRule="auto"/>
        <w:ind w:left="220"/>
        <w:rPr>
          <w:lang w:eastAsia="zh-CN"/>
        </w:rPr>
      </w:pPr>
      <w:r>
        <w:rPr>
          <w:lang w:eastAsia="zh-CN"/>
        </w:rPr>
        <w:t>【实验用具】 蟑螂，植物叶片，</w:t>
      </w:r>
      <w:del w:id="495" w:author="碧云天书" w:date="2019-06-17T00:47:00Z">
        <w:r w:rsidDel="00EA107A">
          <w:rPr>
            <w:lang w:eastAsia="zh-CN"/>
          </w:rPr>
          <w:delText>生物电记录仪</w:delText>
        </w:r>
      </w:del>
      <w:ins w:id="496" w:author="碧云天书" w:date="2019-06-17T00:47:00Z">
        <w:r w:rsidR="00EA107A">
          <w:rPr>
            <w:lang w:eastAsia="zh-CN"/>
          </w:rPr>
          <w:t>便携式生物电综合记录仪</w:t>
        </w:r>
      </w:ins>
      <w:r>
        <w:rPr>
          <w:lang w:eastAsia="zh-CN"/>
        </w:rPr>
        <w:t>，刺激线，镊子，剪刀，盒子，注射器，软管</w:t>
      </w:r>
    </w:p>
    <w:p w14:paraId="7864FC6F" w14:textId="77777777" w:rsidR="00ED5A92" w:rsidRDefault="00ED5A92" w:rsidP="00ED5A92">
      <w:pPr>
        <w:pStyle w:val="ad"/>
        <w:spacing w:before="72"/>
        <w:ind w:left="220"/>
        <w:rPr>
          <w:lang w:eastAsia="zh-CN"/>
        </w:rPr>
      </w:pPr>
      <w:r>
        <w:rPr>
          <w:lang w:eastAsia="zh-CN"/>
        </w:rPr>
        <w:t>【实验步骤】</w:t>
      </w:r>
    </w:p>
    <w:p w14:paraId="55351B0B" w14:textId="77777777" w:rsidR="00ED5A92" w:rsidRDefault="00ED5A92" w:rsidP="00ED5A92">
      <w:pPr>
        <w:spacing w:before="9"/>
        <w:rPr>
          <w:rFonts w:ascii="宋体" w:eastAsia="宋体" w:hAnsi="宋体" w:cs="宋体"/>
          <w:sz w:val="23"/>
          <w:szCs w:val="23"/>
        </w:rPr>
      </w:pPr>
    </w:p>
    <w:p w14:paraId="715B6469" w14:textId="77777777" w:rsidR="00ED5A92" w:rsidRDefault="00ED5A92" w:rsidP="00ED5A92">
      <w:pPr>
        <w:pStyle w:val="ad"/>
        <w:spacing w:line="313" w:lineRule="exact"/>
        <w:ind w:left="220"/>
        <w:rPr>
          <w:lang w:eastAsia="zh-CN"/>
        </w:rPr>
      </w:pPr>
      <w:r>
        <w:rPr>
          <w:lang w:eastAsia="zh-CN"/>
        </w:rPr>
        <w:t>1. 准备动物材料：用冰麻醉蟑螂，利用镊子和剪刀齐根剪下蟑螂的一只腿</w:t>
      </w:r>
    </w:p>
    <w:p w14:paraId="5A28142B" w14:textId="77777777" w:rsidR="00ED5A92" w:rsidRDefault="00ED5A92" w:rsidP="00ED5A92">
      <w:pPr>
        <w:pStyle w:val="ad"/>
        <w:spacing w:line="312" w:lineRule="exact"/>
        <w:ind w:left="220"/>
        <w:rPr>
          <w:lang w:eastAsia="zh-CN"/>
        </w:rPr>
      </w:pPr>
      <w:r>
        <w:rPr>
          <w:lang w:eastAsia="zh-CN"/>
        </w:rPr>
        <w:t>2. 连接记录装置及给气装置</w:t>
      </w:r>
    </w:p>
    <w:p w14:paraId="4E9A918F" w14:textId="77777777" w:rsidR="00ED5A92" w:rsidRDefault="00ED5A92" w:rsidP="00ED5A92">
      <w:pPr>
        <w:pStyle w:val="ad"/>
        <w:spacing w:line="312" w:lineRule="exact"/>
        <w:ind w:left="220"/>
        <w:rPr>
          <w:lang w:eastAsia="zh-CN"/>
        </w:rPr>
      </w:pPr>
      <w:r>
        <w:rPr>
          <w:lang w:eastAsia="zh-CN"/>
        </w:rPr>
        <w:t>3. 吹气刺激蟑螂腿上刚毛，观察并记录肌电变化。</w:t>
      </w:r>
    </w:p>
    <w:p w14:paraId="1ACEEFEC" w14:textId="77777777" w:rsidR="00ED5A92" w:rsidRDefault="00ED5A92" w:rsidP="00ED5A92">
      <w:pPr>
        <w:pStyle w:val="ad"/>
        <w:spacing w:line="313" w:lineRule="exact"/>
        <w:ind w:left="220"/>
        <w:rPr>
          <w:lang w:eastAsia="zh-CN"/>
        </w:rPr>
      </w:pPr>
      <w:r>
        <w:rPr>
          <w:lang w:eastAsia="zh-CN"/>
        </w:rPr>
        <w:t>4. 换为植物重复此实验，观察肌电。</w:t>
      </w:r>
    </w:p>
    <w:p w14:paraId="0FD6E377" w14:textId="77777777" w:rsidR="00ED5A92" w:rsidRDefault="00ED5A92" w:rsidP="00ED5A92">
      <w:pPr>
        <w:spacing w:before="9"/>
        <w:rPr>
          <w:rFonts w:ascii="宋体" w:eastAsia="宋体" w:hAnsi="宋体" w:cs="宋体"/>
          <w:sz w:val="23"/>
          <w:szCs w:val="23"/>
        </w:rPr>
      </w:pPr>
    </w:p>
    <w:p w14:paraId="41E0FE95" w14:textId="77777777" w:rsidR="00ED5A92" w:rsidRDefault="00ED5A92" w:rsidP="00ED5A92">
      <w:pPr>
        <w:pStyle w:val="ad"/>
        <w:spacing w:line="477" w:lineRule="auto"/>
        <w:ind w:left="220" w:right="5186"/>
        <w:rPr>
          <w:lang w:eastAsia="zh-CN"/>
        </w:rPr>
      </w:pPr>
      <w:r>
        <w:rPr>
          <w:noProof/>
          <w:lang w:eastAsia="zh-CN"/>
        </w:rPr>
        <mc:AlternateContent>
          <mc:Choice Requires="wps">
            <w:drawing>
              <wp:anchor distT="0" distB="0" distL="114300" distR="114300" simplePos="0" relativeHeight="251664384" behindDoc="0" locked="0" layoutInCell="1" allowOverlap="1" wp14:anchorId="55025E65" wp14:editId="56EC20F5">
                <wp:simplePos x="0" y="0"/>
                <wp:positionH relativeFrom="page">
                  <wp:posOffset>1071245</wp:posOffset>
                </wp:positionH>
                <wp:positionV relativeFrom="paragraph">
                  <wp:posOffset>619125</wp:posOffset>
                </wp:positionV>
                <wp:extent cx="5420995" cy="811530"/>
                <wp:effectExtent l="4445" t="0" r="3810" b="19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995" cy="81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2130"/>
                              <w:gridCol w:w="2131"/>
                              <w:gridCol w:w="2131"/>
                              <w:gridCol w:w="2130"/>
                            </w:tblGrid>
                            <w:tr w:rsidR="005E20A1" w14:paraId="240BA3A6" w14:textId="77777777">
                              <w:trPr>
                                <w:trHeight w:hRule="exact" w:val="322"/>
                              </w:trPr>
                              <w:tc>
                                <w:tcPr>
                                  <w:tcW w:w="2130" w:type="dxa"/>
                                  <w:tcBorders>
                                    <w:top w:val="single" w:sz="4" w:space="0" w:color="000000"/>
                                    <w:left w:val="single" w:sz="4" w:space="0" w:color="000000"/>
                                    <w:bottom w:val="single" w:sz="4" w:space="0" w:color="000000"/>
                                    <w:right w:val="single" w:sz="4" w:space="0" w:color="000000"/>
                                  </w:tcBorders>
                                </w:tcPr>
                                <w:p w14:paraId="0BC0DB4B" w14:textId="77777777" w:rsidR="005E20A1" w:rsidRDefault="005E20A1"/>
                              </w:tc>
                              <w:tc>
                                <w:tcPr>
                                  <w:tcW w:w="2131" w:type="dxa"/>
                                  <w:tcBorders>
                                    <w:top w:val="single" w:sz="4" w:space="0" w:color="000000"/>
                                    <w:left w:val="single" w:sz="4" w:space="0" w:color="000000"/>
                                    <w:bottom w:val="single" w:sz="4" w:space="0" w:color="000000"/>
                                    <w:right w:val="single" w:sz="4" w:space="0" w:color="000000"/>
                                  </w:tcBorders>
                                </w:tcPr>
                                <w:p w14:paraId="00A993A8" w14:textId="77777777" w:rsidR="005E20A1" w:rsidRDefault="005E20A1">
                                  <w:pPr>
                                    <w:pStyle w:val="TableParagraph"/>
                                    <w:spacing w:line="275" w:lineRule="exact"/>
                                    <w:ind w:left="699"/>
                                    <w:rPr>
                                      <w:rFonts w:ascii="宋体" w:eastAsia="宋体" w:hAnsi="宋体" w:cs="宋体"/>
                                      <w:sz w:val="24"/>
                                      <w:szCs w:val="24"/>
                                    </w:rPr>
                                  </w:pPr>
                                  <w:r>
                                    <w:rPr>
                                      <w:rFonts w:ascii="宋体" w:eastAsia="宋体" w:hAnsi="宋体" w:cs="宋体"/>
                                      <w:sz w:val="24"/>
                                      <w:szCs w:val="24"/>
                                    </w:rPr>
                                    <w:t>不吹气</w:t>
                                  </w:r>
                                </w:p>
                              </w:tc>
                              <w:tc>
                                <w:tcPr>
                                  <w:tcW w:w="2131" w:type="dxa"/>
                                  <w:tcBorders>
                                    <w:top w:val="single" w:sz="4" w:space="0" w:color="000000"/>
                                    <w:left w:val="single" w:sz="4" w:space="0" w:color="000000"/>
                                    <w:bottom w:val="single" w:sz="4" w:space="0" w:color="000000"/>
                                    <w:right w:val="single" w:sz="4" w:space="0" w:color="000000"/>
                                  </w:tcBorders>
                                </w:tcPr>
                                <w:p w14:paraId="04924B7B" w14:textId="77777777" w:rsidR="005E20A1" w:rsidRDefault="005E20A1">
                                  <w:pPr>
                                    <w:pStyle w:val="TableParagraph"/>
                                    <w:spacing w:line="275" w:lineRule="exact"/>
                                    <w:ind w:left="339"/>
                                    <w:rPr>
                                      <w:rFonts w:ascii="宋体" w:eastAsia="宋体" w:hAnsi="宋体" w:cs="宋体"/>
                                      <w:sz w:val="24"/>
                                      <w:szCs w:val="24"/>
                                    </w:rPr>
                                  </w:pPr>
                                  <w:r>
                                    <w:rPr>
                                      <w:rFonts w:ascii="宋体" w:eastAsia="宋体" w:hAnsi="宋体" w:cs="宋体"/>
                                      <w:sz w:val="24"/>
                                      <w:szCs w:val="24"/>
                                    </w:rPr>
                                    <w:t>吹气到蟑螂腿</w:t>
                                  </w:r>
                                </w:p>
                              </w:tc>
                              <w:tc>
                                <w:tcPr>
                                  <w:tcW w:w="2130" w:type="dxa"/>
                                  <w:tcBorders>
                                    <w:top w:val="single" w:sz="4" w:space="0" w:color="000000"/>
                                    <w:left w:val="single" w:sz="4" w:space="0" w:color="000000"/>
                                    <w:bottom w:val="single" w:sz="4" w:space="0" w:color="000000"/>
                                    <w:right w:val="single" w:sz="4" w:space="0" w:color="000000"/>
                                  </w:tcBorders>
                                </w:tcPr>
                                <w:p w14:paraId="7B66710B" w14:textId="77777777" w:rsidR="005E20A1" w:rsidRDefault="005E20A1">
                                  <w:pPr>
                                    <w:pStyle w:val="TableParagraph"/>
                                    <w:spacing w:line="275" w:lineRule="exact"/>
                                    <w:ind w:left="460"/>
                                    <w:rPr>
                                      <w:rFonts w:ascii="宋体" w:eastAsia="宋体" w:hAnsi="宋体" w:cs="宋体"/>
                                      <w:sz w:val="24"/>
                                      <w:szCs w:val="24"/>
                                    </w:rPr>
                                  </w:pPr>
                                  <w:r>
                                    <w:rPr>
                                      <w:rFonts w:ascii="宋体" w:eastAsia="宋体" w:hAnsi="宋体" w:cs="宋体"/>
                                      <w:sz w:val="24"/>
                                      <w:szCs w:val="24"/>
                                    </w:rPr>
                                    <w:t>吹气到植物</w:t>
                                  </w:r>
                                </w:p>
                              </w:tc>
                            </w:tr>
                            <w:tr w:rsidR="005E20A1" w14:paraId="3245817B" w14:textId="77777777">
                              <w:trPr>
                                <w:trHeight w:hRule="exact" w:val="946"/>
                              </w:trPr>
                              <w:tc>
                                <w:tcPr>
                                  <w:tcW w:w="2130" w:type="dxa"/>
                                  <w:tcBorders>
                                    <w:top w:val="single" w:sz="4" w:space="0" w:color="000000"/>
                                    <w:left w:val="single" w:sz="4" w:space="0" w:color="000000"/>
                                    <w:bottom w:val="single" w:sz="4" w:space="0" w:color="000000"/>
                                    <w:right w:val="single" w:sz="4" w:space="0" w:color="000000"/>
                                  </w:tcBorders>
                                </w:tcPr>
                                <w:p w14:paraId="6D91DA10" w14:textId="77777777" w:rsidR="005E20A1" w:rsidRDefault="005E20A1">
                                  <w:pPr>
                                    <w:pStyle w:val="TableParagraph"/>
                                    <w:spacing w:before="2"/>
                                    <w:rPr>
                                      <w:rFonts w:ascii="宋体" w:eastAsia="宋体" w:hAnsi="宋体" w:cs="宋体"/>
                                      <w:sz w:val="21"/>
                                      <w:szCs w:val="21"/>
                                    </w:rPr>
                                  </w:pPr>
                                </w:p>
                                <w:p w14:paraId="0F6791F3" w14:textId="77777777" w:rsidR="005E20A1" w:rsidRDefault="005E20A1">
                                  <w:pPr>
                                    <w:pStyle w:val="TableParagraph"/>
                                    <w:ind w:right="1"/>
                                    <w:jc w:val="center"/>
                                    <w:rPr>
                                      <w:rFonts w:ascii="宋体" w:eastAsia="宋体" w:hAnsi="宋体" w:cs="宋体"/>
                                      <w:sz w:val="24"/>
                                      <w:szCs w:val="24"/>
                                    </w:rPr>
                                  </w:pPr>
                                  <w:r>
                                    <w:rPr>
                                      <w:rFonts w:ascii="宋体" w:eastAsia="宋体" w:hAnsi="宋体" w:cs="宋体"/>
                                      <w:sz w:val="24"/>
                                      <w:szCs w:val="24"/>
                                    </w:rPr>
                                    <w:t>现象</w:t>
                                  </w:r>
                                </w:p>
                              </w:tc>
                              <w:tc>
                                <w:tcPr>
                                  <w:tcW w:w="2131" w:type="dxa"/>
                                  <w:tcBorders>
                                    <w:top w:val="single" w:sz="4" w:space="0" w:color="000000"/>
                                    <w:left w:val="single" w:sz="4" w:space="0" w:color="000000"/>
                                    <w:bottom w:val="single" w:sz="4" w:space="0" w:color="000000"/>
                                    <w:right w:val="single" w:sz="4" w:space="0" w:color="000000"/>
                                  </w:tcBorders>
                                </w:tcPr>
                                <w:p w14:paraId="1356CDC1" w14:textId="77777777" w:rsidR="005E20A1" w:rsidRDefault="005E20A1"/>
                              </w:tc>
                              <w:tc>
                                <w:tcPr>
                                  <w:tcW w:w="2131" w:type="dxa"/>
                                  <w:tcBorders>
                                    <w:top w:val="single" w:sz="4" w:space="0" w:color="000000"/>
                                    <w:left w:val="single" w:sz="4" w:space="0" w:color="000000"/>
                                    <w:bottom w:val="single" w:sz="4" w:space="0" w:color="000000"/>
                                    <w:right w:val="single" w:sz="4" w:space="0" w:color="000000"/>
                                  </w:tcBorders>
                                </w:tcPr>
                                <w:p w14:paraId="04201A9E" w14:textId="77777777" w:rsidR="005E20A1" w:rsidRDefault="005E20A1"/>
                              </w:tc>
                              <w:tc>
                                <w:tcPr>
                                  <w:tcW w:w="2130" w:type="dxa"/>
                                  <w:tcBorders>
                                    <w:top w:val="single" w:sz="4" w:space="0" w:color="000000"/>
                                    <w:left w:val="single" w:sz="4" w:space="0" w:color="000000"/>
                                    <w:bottom w:val="single" w:sz="4" w:space="0" w:color="000000"/>
                                    <w:right w:val="single" w:sz="4" w:space="0" w:color="000000"/>
                                  </w:tcBorders>
                                </w:tcPr>
                                <w:p w14:paraId="5EA9C709" w14:textId="77777777" w:rsidR="005E20A1" w:rsidRDefault="005E20A1"/>
                              </w:tc>
                            </w:tr>
                          </w:tbl>
                          <w:p w14:paraId="2F852406" w14:textId="77777777" w:rsidR="005E20A1" w:rsidRDefault="005E20A1" w:rsidP="00ED5A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25E65" id="文本框 6" o:spid="_x0000_s1027" type="#_x0000_t202" style="position:absolute;left:0;text-align:left;margin-left:84.35pt;margin-top:48.75pt;width:426.85pt;height:63.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" filled="f" stroked="f">
                <v:textbox inset="0,0,0,0">
                  <w:txbxContent>
                    <w:tbl>
                      <w:tblPr>
                        <w:tblStyle w:val="TableNormal"/>
                        <w:tblW w:w="0" w:type="auto"/>
                        <w:tblLayout w:type="fixed"/>
                        <w:tblLook w:val="01E0" w:firstRow="1" w:lastRow="1" w:firstColumn="1" w:lastColumn="1" w:noHBand="0" w:noVBand="0"/>
                      </w:tblPr>
                      <w:tblGrid>
                        <w:gridCol w:w="2130"/>
                        <w:gridCol w:w="2131"/>
                        <w:gridCol w:w="2131"/>
                        <w:gridCol w:w="2130"/>
                      </w:tblGrid>
                      <w:tr w:rsidR="005E20A1" w14:paraId="240BA3A6" w14:textId="77777777">
                        <w:trPr>
                          <w:trHeight w:hRule="exact" w:val="322"/>
                        </w:trPr>
                        <w:tc>
                          <w:tcPr>
                            <w:tcW w:w="2130" w:type="dxa"/>
                            <w:tcBorders>
                              <w:top w:val="single" w:sz="4" w:space="0" w:color="000000"/>
                              <w:left w:val="single" w:sz="4" w:space="0" w:color="000000"/>
                              <w:bottom w:val="single" w:sz="4" w:space="0" w:color="000000"/>
                              <w:right w:val="single" w:sz="4" w:space="0" w:color="000000"/>
                            </w:tcBorders>
                          </w:tcPr>
                          <w:p w14:paraId="0BC0DB4B" w14:textId="77777777" w:rsidR="005E20A1" w:rsidRDefault="005E20A1"/>
                        </w:tc>
                        <w:tc>
                          <w:tcPr>
                            <w:tcW w:w="2131" w:type="dxa"/>
                            <w:tcBorders>
                              <w:top w:val="single" w:sz="4" w:space="0" w:color="000000"/>
                              <w:left w:val="single" w:sz="4" w:space="0" w:color="000000"/>
                              <w:bottom w:val="single" w:sz="4" w:space="0" w:color="000000"/>
                              <w:right w:val="single" w:sz="4" w:space="0" w:color="000000"/>
                            </w:tcBorders>
                          </w:tcPr>
                          <w:p w14:paraId="00A993A8" w14:textId="77777777" w:rsidR="005E20A1" w:rsidRDefault="005E20A1">
                            <w:pPr>
                              <w:pStyle w:val="TableParagraph"/>
                              <w:spacing w:line="275" w:lineRule="exact"/>
                              <w:ind w:left="699"/>
                              <w:rPr>
                                <w:rFonts w:ascii="宋体" w:eastAsia="宋体" w:hAnsi="宋体" w:cs="宋体"/>
                                <w:sz w:val="24"/>
                                <w:szCs w:val="24"/>
                              </w:rPr>
                            </w:pPr>
                            <w:r>
                              <w:rPr>
                                <w:rFonts w:ascii="宋体" w:eastAsia="宋体" w:hAnsi="宋体" w:cs="宋体"/>
                                <w:sz w:val="24"/>
                                <w:szCs w:val="24"/>
                              </w:rPr>
                              <w:t>不吹气</w:t>
                            </w:r>
                          </w:p>
                        </w:tc>
                        <w:tc>
                          <w:tcPr>
                            <w:tcW w:w="2131" w:type="dxa"/>
                            <w:tcBorders>
                              <w:top w:val="single" w:sz="4" w:space="0" w:color="000000"/>
                              <w:left w:val="single" w:sz="4" w:space="0" w:color="000000"/>
                              <w:bottom w:val="single" w:sz="4" w:space="0" w:color="000000"/>
                              <w:right w:val="single" w:sz="4" w:space="0" w:color="000000"/>
                            </w:tcBorders>
                          </w:tcPr>
                          <w:p w14:paraId="04924B7B" w14:textId="77777777" w:rsidR="005E20A1" w:rsidRDefault="005E20A1">
                            <w:pPr>
                              <w:pStyle w:val="TableParagraph"/>
                              <w:spacing w:line="275" w:lineRule="exact"/>
                              <w:ind w:left="339"/>
                              <w:rPr>
                                <w:rFonts w:ascii="宋体" w:eastAsia="宋体" w:hAnsi="宋体" w:cs="宋体"/>
                                <w:sz w:val="24"/>
                                <w:szCs w:val="24"/>
                              </w:rPr>
                            </w:pPr>
                            <w:r>
                              <w:rPr>
                                <w:rFonts w:ascii="宋体" w:eastAsia="宋体" w:hAnsi="宋体" w:cs="宋体"/>
                                <w:sz w:val="24"/>
                                <w:szCs w:val="24"/>
                              </w:rPr>
                              <w:t>吹气到蟑螂腿</w:t>
                            </w:r>
                          </w:p>
                        </w:tc>
                        <w:tc>
                          <w:tcPr>
                            <w:tcW w:w="2130" w:type="dxa"/>
                            <w:tcBorders>
                              <w:top w:val="single" w:sz="4" w:space="0" w:color="000000"/>
                              <w:left w:val="single" w:sz="4" w:space="0" w:color="000000"/>
                              <w:bottom w:val="single" w:sz="4" w:space="0" w:color="000000"/>
                              <w:right w:val="single" w:sz="4" w:space="0" w:color="000000"/>
                            </w:tcBorders>
                          </w:tcPr>
                          <w:p w14:paraId="7B66710B" w14:textId="77777777" w:rsidR="005E20A1" w:rsidRDefault="005E20A1">
                            <w:pPr>
                              <w:pStyle w:val="TableParagraph"/>
                              <w:spacing w:line="275" w:lineRule="exact"/>
                              <w:ind w:left="460"/>
                              <w:rPr>
                                <w:rFonts w:ascii="宋体" w:eastAsia="宋体" w:hAnsi="宋体" w:cs="宋体"/>
                                <w:sz w:val="24"/>
                                <w:szCs w:val="24"/>
                              </w:rPr>
                            </w:pPr>
                            <w:r>
                              <w:rPr>
                                <w:rFonts w:ascii="宋体" w:eastAsia="宋体" w:hAnsi="宋体" w:cs="宋体"/>
                                <w:sz w:val="24"/>
                                <w:szCs w:val="24"/>
                              </w:rPr>
                              <w:t>吹气到植物</w:t>
                            </w:r>
                          </w:p>
                        </w:tc>
                      </w:tr>
                      <w:tr w:rsidR="005E20A1" w14:paraId="3245817B" w14:textId="77777777">
                        <w:trPr>
                          <w:trHeight w:hRule="exact" w:val="946"/>
                        </w:trPr>
                        <w:tc>
                          <w:tcPr>
                            <w:tcW w:w="2130" w:type="dxa"/>
                            <w:tcBorders>
                              <w:top w:val="single" w:sz="4" w:space="0" w:color="000000"/>
                              <w:left w:val="single" w:sz="4" w:space="0" w:color="000000"/>
                              <w:bottom w:val="single" w:sz="4" w:space="0" w:color="000000"/>
                              <w:right w:val="single" w:sz="4" w:space="0" w:color="000000"/>
                            </w:tcBorders>
                          </w:tcPr>
                          <w:p w14:paraId="6D91DA10" w14:textId="77777777" w:rsidR="005E20A1" w:rsidRDefault="005E20A1">
                            <w:pPr>
                              <w:pStyle w:val="TableParagraph"/>
                              <w:spacing w:before="2"/>
                              <w:rPr>
                                <w:rFonts w:ascii="宋体" w:eastAsia="宋体" w:hAnsi="宋体" w:cs="宋体"/>
                                <w:sz w:val="21"/>
                                <w:szCs w:val="21"/>
                              </w:rPr>
                            </w:pPr>
                          </w:p>
                          <w:p w14:paraId="0F6791F3" w14:textId="77777777" w:rsidR="005E20A1" w:rsidRDefault="005E20A1">
                            <w:pPr>
                              <w:pStyle w:val="TableParagraph"/>
                              <w:ind w:right="1"/>
                              <w:jc w:val="center"/>
                              <w:rPr>
                                <w:rFonts w:ascii="宋体" w:eastAsia="宋体" w:hAnsi="宋体" w:cs="宋体"/>
                                <w:sz w:val="24"/>
                                <w:szCs w:val="24"/>
                              </w:rPr>
                            </w:pPr>
                            <w:r>
                              <w:rPr>
                                <w:rFonts w:ascii="宋体" w:eastAsia="宋体" w:hAnsi="宋体" w:cs="宋体"/>
                                <w:sz w:val="24"/>
                                <w:szCs w:val="24"/>
                              </w:rPr>
                              <w:t>现象</w:t>
                            </w:r>
                          </w:p>
                        </w:tc>
                        <w:tc>
                          <w:tcPr>
                            <w:tcW w:w="2131" w:type="dxa"/>
                            <w:tcBorders>
                              <w:top w:val="single" w:sz="4" w:space="0" w:color="000000"/>
                              <w:left w:val="single" w:sz="4" w:space="0" w:color="000000"/>
                              <w:bottom w:val="single" w:sz="4" w:space="0" w:color="000000"/>
                              <w:right w:val="single" w:sz="4" w:space="0" w:color="000000"/>
                            </w:tcBorders>
                          </w:tcPr>
                          <w:p w14:paraId="1356CDC1" w14:textId="77777777" w:rsidR="005E20A1" w:rsidRDefault="005E20A1"/>
                        </w:tc>
                        <w:tc>
                          <w:tcPr>
                            <w:tcW w:w="2131" w:type="dxa"/>
                            <w:tcBorders>
                              <w:top w:val="single" w:sz="4" w:space="0" w:color="000000"/>
                              <w:left w:val="single" w:sz="4" w:space="0" w:color="000000"/>
                              <w:bottom w:val="single" w:sz="4" w:space="0" w:color="000000"/>
                              <w:right w:val="single" w:sz="4" w:space="0" w:color="000000"/>
                            </w:tcBorders>
                          </w:tcPr>
                          <w:p w14:paraId="04201A9E" w14:textId="77777777" w:rsidR="005E20A1" w:rsidRDefault="005E20A1"/>
                        </w:tc>
                        <w:tc>
                          <w:tcPr>
                            <w:tcW w:w="2130" w:type="dxa"/>
                            <w:tcBorders>
                              <w:top w:val="single" w:sz="4" w:space="0" w:color="000000"/>
                              <w:left w:val="single" w:sz="4" w:space="0" w:color="000000"/>
                              <w:bottom w:val="single" w:sz="4" w:space="0" w:color="000000"/>
                              <w:right w:val="single" w:sz="4" w:space="0" w:color="000000"/>
                            </w:tcBorders>
                          </w:tcPr>
                          <w:p w14:paraId="5EA9C709" w14:textId="77777777" w:rsidR="005E20A1" w:rsidRDefault="005E20A1"/>
                        </w:tc>
                      </w:tr>
                    </w:tbl>
                    <w:p w14:paraId="2F852406" w14:textId="77777777" w:rsidR="005E20A1" w:rsidRDefault="005E20A1" w:rsidP="00ED5A92"/>
                  </w:txbxContent>
                </v:textbox>
                <w10:wrap anchorx="page"/>
              </v:shape>
            </w:pict>
          </mc:Fallback>
        </mc:AlternateContent>
      </w:r>
      <w:r>
        <w:rPr>
          <w:lang w:eastAsia="zh-CN"/>
        </w:rPr>
        <w:t>【实验结果】 描述你看到的现象</w:t>
      </w:r>
    </w:p>
    <w:p w14:paraId="6F93765D" w14:textId="77777777" w:rsidR="00ED5A92" w:rsidRDefault="00ED5A92" w:rsidP="00ED5A92">
      <w:pPr>
        <w:rPr>
          <w:rFonts w:ascii="宋体" w:eastAsia="宋体" w:hAnsi="宋体" w:cs="宋体"/>
          <w:sz w:val="20"/>
          <w:szCs w:val="20"/>
        </w:rPr>
      </w:pPr>
    </w:p>
    <w:p w14:paraId="0730BEA2" w14:textId="77777777" w:rsidR="00ED5A92" w:rsidRDefault="00ED5A92" w:rsidP="00ED5A92">
      <w:pPr>
        <w:rPr>
          <w:rFonts w:ascii="宋体" w:eastAsia="宋体" w:hAnsi="宋体" w:cs="宋体"/>
          <w:sz w:val="20"/>
          <w:szCs w:val="20"/>
        </w:rPr>
      </w:pPr>
    </w:p>
    <w:p w14:paraId="740DEF3E" w14:textId="77777777" w:rsidR="00ED5A92" w:rsidRDefault="00ED5A92" w:rsidP="00ED5A92">
      <w:pPr>
        <w:rPr>
          <w:rFonts w:ascii="宋体" w:eastAsia="宋体" w:hAnsi="宋体" w:cs="宋体"/>
          <w:sz w:val="20"/>
          <w:szCs w:val="20"/>
        </w:rPr>
      </w:pPr>
    </w:p>
    <w:p w14:paraId="55A005AC" w14:textId="77777777" w:rsidR="00ED5A92" w:rsidRDefault="00ED5A92" w:rsidP="00ED5A92">
      <w:pPr>
        <w:rPr>
          <w:rFonts w:ascii="宋体" w:eastAsia="宋体" w:hAnsi="宋体" w:cs="宋体"/>
          <w:sz w:val="20"/>
          <w:szCs w:val="20"/>
        </w:rPr>
      </w:pPr>
    </w:p>
    <w:p w14:paraId="770683E7" w14:textId="77777777" w:rsidR="00ED5A92" w:rsidRDefault="00ED5A92" w:rsidP="00ED5A92">
      <w:pPr>
        <w:spacing w:before="6"/>
        <w:rPr>
          <w:rFonts w:ascii="宋体" w:eastAsia="宋体" w:hAnsi="宋体" w:cs="宋体"/>
          <w:szCs w:val="21"/>
        </w:rPr>
      </w:pPr>
    </w:p>
    <w:p w14:paraId="4FFF2EC0" w14:textId="77777777" w:rsidR="00ED5A92" w:rsidRDefault="00ED5A92" w:rsidP="00ED5A92">
      <w:pPr>
        <w:pStyle w:val="ad"/>
        <w:spacing w:before="26" w:line="477" w:lineRule="auto"/>
        <w:ind w:left="220"/>
        <w:rPr>
          <w:lang w:eastAsia="zh-CN"/>
        </w:rPr>
      </w:pPr>
      <w:r>
        <w:rPr>
          <w:lang w:eastAsia="zh-CN"/>
        </w:rPr>
        <w:lastRenderedPageBreak/>
        <w:t>【问题与讨论】 本实验的对照试验是什么，怎么确定蟑螂腿的刚毛接收到了外界刺激？</w:t>
      </w:r>
    </w:p>
    <w:sectPr w:rsidR="00ED5A92">
      <w:headerReference w:type="default" r:id="rId16"/>
      <w:footerReference w:type="default" r:id="rId17"/>
      <w:pgSz w:w="11906" w:h="16838"/>
      <w:pgMar w:top="1440" w:right="1800" w:bottom="1440" w:left="1800"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2" w:author="碧云天书" w:date="2019-06-17T00:20:00Z" w:initials="Bluesky">
    <w:p w14:paraId="62EC2F63" w14:textId="77777777" w:rsidR="00FC032A" w:rsidRDefault="00FC032A" w:rsidP="00FC032A">
      <w:pPr>
        <w:pStyle w:val="af2"/>
      </w:pPr>
      <w:r>
        <w:rPr>
          <w:rStyle w:val="af1"/>
        </w:rPr>
        <w:annotationRef/>
      </w:r>
      <w:r>
        <w:rPr>
          <w:rFonts w:hint="eastAsia"/>
        </w:rPr>
        <w:t>讲的是脑机接口，做的是人机接口</w:t>
      </w:r>
    </w:p>
  </w:comment>
  <w:comment w:id="163" w:author="碧云天书" w:date="2019-06-17T00:20:00Z" w:initials="Bluesky">
    <w:p w14:paraId="3CE52449" w14:textId="77777777" w:rsidR="005E20A1" w:rsidRDefault="005E20A1">
      <w:pPr>
        <w:pStyle w:val="af2"/>
      </w:pPr>
      <w:r>
        <w:rPr>
          <w:rStyle w:val="af1"/>
        </w:rPr>
        <w:annotationRef/>
      </w:r>
      <w:r>
        <w:rPr>
          <w:rFonts w:hint="eastAsia"/>
        </w:rPr>
        <w:t>讲的是脑机接口，做的是人机接口</w:t>
      </w:r>
    </w:p>
  </w:comment>
  <w:comment w:id="490" w:author="碧云天书" w:date="2019-06-17T00:44:00Z" w:initials="Bluesky">
    <w:p w14:paraId="3DADCB2D" w14:textId="77777777" w:rsidR="005E20A1" w:rsidRDefault="005E20A1">
      <w:pPr>
        <w:pStyle w:val="af2"/>
      </w:pPr>
      <w:r>
        <w:rPr>
          <w:rStyle w:val="af1"/>
        </w:rPr>
        <w:annotationRef/>
      </w:r>
      <w:r>
        <w:rPr>
          <w:rFonts w:hint="eastAsia"/>
        </w:rPr>
        <w:t>确认：运动神经元是否在腿部？还是神经末梢抵达腿部？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C2F63" w15:done="0"/>
  <w15:commentEx w15:paraId="3CE52449" w15:done="0"/>
  <w15:commentEx w15:paraId="3DADCB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C2F63" w16cid:durableId="20B247E2"/>
  <w16cid:commentId w16cid:paraId="3CE52449" w16cid:durableId="20B2321E"/>
  <w16cid:commentId w16cid:paraId="3DADCB2D" w16cid:durableId="20B23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E9B5C" w14:textId="77777777" w:rsidR="009467CC" w:rsidRDefault="009467CC">
      <w:r>
        <w:separator/>
      </w:r>
    </w:p>
  </w:endnote>
  <w:endnote w:type="continuationSeparator" w:id="0">
    <w:p w14:paraId="08BF6592" w14:textId="77777777" w:rsidR="009467CC" w:rsidRDefault="0094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8341"/>
      <w:docPartObj>
        <w:docPartGallery w:val="Page Numbers (Bottom of Page)"/>
        <w:docPartUnique/>
      </w:docPartObj>
    </w:sdtPr>
    <w:sdtEndPr/>
    <w:sdtContent>
      <w:p w14:paraId="4A4EB0DF" w14:textId="77777777" w:rsidR="005E20A1" w:rsidRDefault="005E20A1">
        <w:pPr>
          <w:pStyle w:val="a4"/>
          <w:jc w:val="center"/>
        </w:pPr>
        <w:r>
          <w:fldChar w:fldCharType="begin"/>
        </w:r>
        <w:r>
          <w:instrText>PAGE   \* MERGEFORMAT</w:instrText>
        </w:r>
        <w:r>
          <w:fldChar w:fldCharType="separate"/>
        </w:r>
        <w:r w:rsidRPr="00CA4082">
          <w:rPr>
            <w:noProof/>
            <w:lang w:val="zh-CN"/>
          </w:rPr>
          <w:t>2</w:t>
        </w:r>
        <w:r>
          <w:fldChar w:fldCharType="end"/>
        </w:r>
      </w:p>
    </w:sdtContent>
  </w:sdt>
  <w:p w14:paraId="47E42EDB" w14:textId="77777777" w:rsidR="005E20A1" w:rsidRDefault="005E20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E6C8" w14:textId="77777777" w:rsidR="005E20A1" w:rsidRDefault="005E20A1">
    <w:pPr>
      <w:spacing w:line="14" w:lineRule="auto"/>
      <w:rPr>
        <w:sz w:val="20"/>
        <w:szCs w:val="20"/>
      </w:rPr>
    </w:pPr>
    <w:r>
      <w:rPr>
        <w:noProof/>
        <w:sz w:val="22"/>
      </w:rPr>
      <mc:AlternateContent>
        <mc:Choice Requires="wps">
          <w:drawing>
            <wp:anchor distT="0" distB="0" distL="114300" distR="114300" simplePos="0" relativeHeight="251658752" behindDoc="1" locked="0" layoutInCell="1" allowOverlap="1" wp14:anchorId="51C87C81" wp14:editId="135D4592">
              <wp:simplePos x="0" y="0"/>
              <wp:positionH relativeFrom="page">
                <wp:posOffset>3629660</wp:posOffset>
              </wp:positionH>
              <wp:positionV relativeFrom="page">
                <wp:posOffset>9939655</wp:posOffset>
              </wp:positionV>
              <wp:extent cx="301625" cy="159385"/>
              <wp:effectExtent l="635" t="0" r="254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3632A" w14:textId="77777777" w:rsidR="005E20A1" w:rsidRDefault="005E20A1">
                          <w:pPr>
                            <w:spacing w:line="235" w:lineRule="exact"/>
                            <w:ind w:left="20"/>
                            <w:rPr>
                              <w:rFonts w:ascii="Calibri" w:eastAsia="Calibri" w:hAnsi="Calibri" w:cs="Calibri"/>
                              <w:szCs w:val="21"/>
                            </w:rPr>
                          </w:pPr>
                          <w:r>
                            <w:rPr>
                              <w:rFonts w:ascii="Calibri"/>
                            </w:rPr>
                            <w:t>-</w:t>
                          </w:r>
                          <w:r>
                            <w:rPr>
                              <w:rFonts w:ascii="Calibri"/>
                              <w:spacing w:val="-2"/>
                            </w:rPr>
                            <w:t xml:space="preserve"> </w:t>
                          </w:r>
                          <w:r>
                            <w:fldChar w:fldCharType="begin"/>
                          </w:r>
                          <w:r>
                            <w:rPr>
                              <w:rFonts w:ascii="Calibri"/>
                            </w:rPr>
                            <w:instrText xml:space="preserve"> PAGE </w:instrText>
                          </w:r>
                          <w:r>
                            <w:fldChar w:fldCharType="separate"/>
                          </w:r>
                          <w:r>
                            <w:rPr>
                              <w:rFonts w:ascii="Calibri"/>
                              <w:noProof/>
                            </w:rPr>
                            <w:t>31</w:t>
                          </w:r>
                          <w:r>
                            <w:fldChar w:fldCharType="end"/>
                          </w:r>
                          <w:r>
                            <w:rPr>
                              <w:rFonts w:ascii="Calibri"/>
                              <w:spacing w:val="-1"/>
                            </w:rPr>
                            <w:t xml:space="preserve"> </w:t>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87C81" id="_x0000_t202" coordsize="21600,21600" o:spt="202" path="m,l,21600r21600,l21600,xe">
              <v:stroke joinstyle="miter"/>
              <v:path gradientshapeok="t" o:connecttype="rect"/>
            </v:shapetype>
            <v:shape id="文本框 9" o:spid="_x0000_s1028" type="#_x0000_t202" style="position:absolute;left:0;text-align:left;margin-left:285.8pt;margin-top:782.65pt;width:23.75pt;height:12.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" filled="f" stroked="f">
              <v:textbox inset="0,0,0,0">
                <w:txbxContent>
                  <w:p w14:paraId="3C93632A" w14:textId="77777777" w:rsidR="005E20A1" w:rsidRDefault="005E20A1">
                    <w:pPr>
                      <w:spacing w:line="235" w:lineRule="exact"/>
                      <w:ind w:left="20"/>
                      <w:rPr>
                        <w:rFonts w:ascii="Calibri" w:eastAsia="Calibri" w:hAnsi="Calibri" w:cs="Calibri"/>
                        <w:szCs w:val="21"/>
                      </w:rPr>
                    </w:pPr>
                    <w:r>
                      <w:rPr>
                        <w:rFonts w:ascii="Calibri"/>
                      </w:rPr>
                      <w:t>-</w:t>
                    </w:r>
                    <w:r>
                      <w:rPr>
                        <w:rFonts w:ascii="Calibri"/>
                        <w:spacing w:val="-2"/>
                      </w:rPr>
                      <w:t xml:space="preserve"> </w:t>
                    </w:r>
                    <w:r>
                      <w:fldChar w:fldCharType="begin"/>
                    </w:r>
                    <w:r>
                      <w:rPr>
                        <w:rFonts w:ascii="Calibri"/>
                      </w:rPr>
                      <w:instrText xml:space="preserve"> PAGE </w:instrText>
                    </w:r>
                    <w:r>
                      <w:fldChar w:fldCharType="separate"/>
                    </w:r>
                    <w:r>
                      <w:rPr>
                        <w:rFonts w:ascii="Calibri"/>
                        <w:noProof/>
                      </w:rPr>
                      <w:t>31</w:t>
                    </w:r>
                    <w:r>
                      <w:fldChar w:fldCharType="end"/>
                    </w:r>
                    <w:r>
                      <w:rPr>
                        <w:rFonts w:ascii="Calibri"/>
                        <w:spacing w:val="-1"/>
                      </w:rPr>
                      <w:t xml:space="preserve"> </w:t>
                    </w:r>
                    <w:r>
                      <w:rPr>
                        <w:rFonts w:ascii="Calibri"/>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428315"/>
      <w:docPartObj>
        <w:docPartGallery w:val="Page Numbers (Bottom of Page)"/>
        <w:docPartUnique/>
      </w:docPartObj>
    </w:sdtPr>
    <w:sdtEndPr/>
    <w:sdtContent>
      <w:p w14:paraId="08E3DD29" w14:textId="77777777" w:rsidR="005E20A1" w:rsidRDefault="005E20A1">
        <w:pPr>
          <w:pStyle w:val="a4"/>
          <w:jc w:val="center"/>
        </w:pPr>
        <w:r>
          <w:fldChar w:fldCharType="begin"/>
        </w:r>
        <w:r>
          <w:instrText>PAGE   \* MERGEFORMAT</w:instrText>
        </w:r>
        <w:r>
          <w:fldChar w:fldCharType="separate"/>
        </w:r>
        <w:r w:rsidRPr="00CA4082">
          <w:rPr>
            <w:noProof/>
            <w:lang w:val="zh-CN"/>
          </w:rPr>
          <w:t>33</w:t>
        </w:r>
        <w:r>
          <w:fldChar w:fldCharType="end"/>
        </w:r>
      </w:p>
    </w:sdtContent>
  </w:sdt>
  <w:p w14:paraId="28A81250" w14:textId="77777777" w:rsidR="005E20A1" w:rsidRDefault="005E20A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BF72" w14:textId="77777777" w:rsidR="005E20A1" w:rsidRDefault="005E20A1">
    <w:pPr>
      <w:spacing w:line="14" w:lineRule="auto"/>
      <w:rPr>
        <w:sz w:val="20"/>
        <w:szCs w:val="20"/>
      </w:rPr>
    </w:pPr>
    <w:r>
      <w:rPr>
        <w:noProof/>
        <w:sz w:val="22"/>
      </w:rPr>
      <mc:AlternateContent>
        <mc:Choice Requires="wps">
          <w:drawing>
            <wp:anchor distT="0" distB="0" distL="114300" distR="114300" simplePos="0" relativeHeight="251660800" behindDoc="1" locked="0" layoutInCell="1" allowOverlap="1" wp14:anchorId="7C42AA4F" wp14:editId="248C825A">
              <wp:simplePos x="0" y="0"/>
              <wp:positionH relativeFrom="page">
                <wp:posOffset>3629660</wp:posOffset>
              </wp:positionH>
              <wp:positionV relativeFrom="page">
                <wp:posOffset>9939655</wp:posOffset>
              </wp:positionV>
              <wp:extent cx="301625" cy="159385"/>
              <wp:effectExtent l="635"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DFEF" w14:textId="77777777" w:rsidR="005E20A1" w:rsidRDefault="005E20A1">
                          <w:pPr>
                            <w:spacing w:line="235" w:lineRule="exact"/>
                            <w:ind w:left="20"/>
                            <w:rPr>
                              <w:rFonts w:ascii="Calibri" w:eastAsia="Calibri" w:hAnsi="Calibri" w:cs="Calibri"/>
                              <w:szCs w:val="21"/>
                            </w:rPr>
                          </w:pPr>
                          <w:r>
                            <w:rPr>
                              <w:rFonts w:ascii="Calibri"/>
                            </w:rPr>
                            <w:t>-</w:t>
                          </w:r>
                          <w:r>
                            <w:rPr>
                              <w:rFonts w:ascii="Calibri"/>
                              <w:spacing w:val="-2"/>
                            </w:rPr>
                            <w:t xml:space="preserve"> </w:t>
                          </w:r>
                          <w:r>
                            <w:fldChar w:fldCharType="begin"/>
                          </w:r>
                          <w:r>
                            <w:rPr>
                              <w:rFonts w:ascii="Calibri"/>
                            </w:rPr>
                            <w:instrText xml:space="preserve"> PAGE </w:instrText>
                          </w:r>
                          <w:r>
                            <w:fldChar w:fldCharType="separate"/>
                          </w:r>
                          <w:r>
                            <w:rPr>
                              <w:rFonts w:ascii="Calibri"/>
                              <w:noProof/>
                            </w:rPr>
                            <w:t>38</w:t>
                          </w:r>
                          <w:r>
                            <w:fldChar w:fldCharType="end"/>
                          </w:r>
                          <w:r>
                            <w:rPr>
                              <w:rFonts w:ascii="Calibri"/>
                              <w:spacing w:val="-1"/>
                            </w:rPr>
                            <w:t xml:space="preserve"> </w:t>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2AA4F" id="_x0000_t202" coordsize="21600,21600" o:spt="202" path="m,l,21600r21600,l21600,xe">
              <v:stroke joinstyle="miter"/>
              <v:path gradientshapeok="t" o:connecttype="rect"/>
            </v:shapetype>
            <v:shape id="文本框 2" o:spid="_x0000_s1029" type="#_x0000_t202" style="position:absolute;left:0;text-align:left;margin-left:285.8pt;margin-top:782.65pt;width:23.75pt;height:12.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30vwIAALA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" filled="f" stroked="f">
              <v:textbox inset="0,0,0,0">
                <w:txbxContent>
                  <w:p w14:paraId="0244DFEF" w14:textId="77777777" w:rsidR="005E20A1" w:rsidRDefault="005E20A1">
                    <w:pPr>
                      <w:spacing w:line="235" w:lineRule="exact"/>
                      <w:ind w:left="20"/>
                      <w:rPr>
                        <w:rFonts w:ascii="Calibri" w:eastAsia="Calibri" w:hAnsi="Calibri" w:cs="Calibri"/>
                        <w:szCs w:val="21"/>
                      </w:rPr>
                    </w:pPr>
                    <w:r>
                      <w:rPr>
                        <w:rFonts w:ascii="Calibri"/>
                      </w:rPr>
                      <w:t>-</w:t>
                    </w:r>
                    <w:r>
                      <w:rPr>
                        <w:rFonts w:ascii="Calibri"/>
                        <w:spacing w:val="-2"/>
                      </w:rPr>
                      <w:t xml:space="preserve"> </w:t>
                    </w:r>
                    <w:r>
                      <w:fldChar w:fldCharType="begin"/>
                    </w:r>
                    <w:r>
                      <w:rPr>
                        <w:rFonts w:ascii="Calibri"/>
                      </w:rPr>
                      <w:instrText xml:space="preserve"> PAGE </w:instrText>
                    </w:r>
                    <w:r>
                      <w:fldChar w:fldCharType="separate"/>
                    </w:r>
                    <w:r>
                      <w:rPr>
                        <w:rFonts w:ascii="Calibri"/>
                        <w:noProof/>
                      </w:rPr>
                      <w:t>38</w:t>
                    </w:r>
                    <w:r>
                      <w:fldChar w:fldCharType="end"/>
                    </w:r>
                    <w:r>
                      <w:rPr>
                        <w:rFonts w:ascii="Calibri"/>
                        <w:spacing w:val="-1"/>
                      </w:rPr>
                      <w:t xml:space="preserve"> </w:t>
                    </w:r>
                    <w:r>
                      <w:rPr>
                        <w:rFonts w:ascii="Calibri"/>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B9B7B" w14:textId="77777777" w:rsidR="005E20A1" w:rsidRDefault="005E20A1">
    <w:pPr>
      <w:pStyle w:val="a4"/>
    </w:pPr>
    <w:r>
      <w:rPr>
        <w:noProof/>
      </w:rPr>
      <mc:AlternateContent>
        <mc:Choice Requires="wps">
          <w:drawing>
            <wp:anchor distT="0" distB="0" distL="114300" distR="114300" simplePos="0" relativeHeight="251656704" behindDoc="0" locked="0" layoutInCell="1" allowOverlap="1" wp14:anchorId="3D716EAB" wp14:editId="43AF63E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3CD8AE" w14:textId="77777777" w:rsidR="005E20A1" w:rsidRDefault="005E20A1">
                          <w:pPr>
                            <w:snapToGrid w:val="0"/>
                            <w:rPr>
                              <w:szCs w:val="28"/>
                            </w:rPr>
                          </w:pPr>
                          <w:r>
                            <w:rPr>
                              <w:rFonts w:hint="eastAsia"/>
                              <w:szCs w:val="28"/>
                            </w:rPr>
                            <w:fldChar w:fldCharType="begin"/>
                          </w:r>
                          <w:r>
                            <w:rPr>
                              <w:rFonts w:hint="eastAsia"/>
                              <w:szCs w:val="28"/>
                            </w:rPr>
                            <w:instrText xml:space="preserve"> PAGE  \* MERGEFORMAT </w:instrText>
                          </w:r>
                          <w:r>
                            <w:rPr>
                              <w:rFonts w:hint="eastAsia"/>
                              <w:szCs w:val="28"/>
                            </w:rPr>
                            <w:fldChar w:fldCharType="separate"/>
                          </w:r>
                          <w:r>
                            <w:rPr>
                              <w:noProof/>
                              <w:szCs w:val="28"/>
                            </w:rPr>
                            <w:t>- 45 -</w:t>
                          </w:r>
                          <w:r>
                            <w:rPr>
                              <w:rFonts w:hint="eastAsia"/>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716EAB" id="_x0000_t202" coordsize="21600,21600" o:spt="202" path="m,l,21600r21600,l21600,xe">
              <v:stroke joinstyle="miter"/>
              <v:path gradientshapeok="t" o:connecttype="rect"/>
            </v:shapetype>
            <v:shape id="文本框 1" o:spid="_x0000_s1030"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14:paraId="323CD8AE" w14:textId="77777777" w:rsidR="005E20A1" w:rsidRDefault="005E20A1">
                    <w:pPr>
                      <w:snapToGrid w:val="0"/>
                      <w:rPr>
                        <w:szCs w:val="28"/>
                      </w:rPr>
                    </w:pPr>
                    <w:r>
                      <w:rPr>
                        <w:rFonts w:hint="eastAsia"/>
                        <w:szCs w:val="28"/>
                      </w:rPr>
                      <w:fldChar w:fldCharType="begin"/>
                    </w:r>
                    <w:r>
                      <w:rPr>
                        <w:rFonts w:hint="eastAsia"/>
                        <w:szCs w:val="28"/>
                      </w:rPr>
                      <w:instrText xml:space="preserve"> PAGE  \* MERGEFORMAT </w:instrText>
                    </w:r>
                    <w:r>
                      <w:rPr>
                        <w:rFonts w:hint="eastAsia"/>
                        <w:szCs w:val="28"/>
                      </w:rPr>
                      <w:fldChar w:fldCharType="separate"/>
                    </w:r>
                    <w:r>
                      <w:rPr>
                        <w:noProof/>
                        <w:szCs w:val="28"/>
                      </w:rPr>
                      <w:t>- 45 -</w:t>
                    </w:r>
                    <w:r>
                      <w:rPr>
                        <w:rFonts w:hint="eastAsia"/>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80B9B" w14:textId="77777777" w:rsidR="009467CC" w:rsidRDefault="009467CC">
      <w:r>
        <w:separator/>
      </w:r>
    </w:p>
  </w:footnote>
  <w:footnote w:type="continuationSeparator" w:id="0">
    <w:p w14:paraId="02DF7F3B" w14:textId="77777777" w:rsidR="009467CC" w:rsidRDefault="00946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AD18" w14:textId="77777777" w:rsidR="005E20A1" w:rsidRDefault="005E20A1">
    <w:pPr>
      <w:pStyle w:val="a6"/>
      <w:rPr>
        <w:sz w:val="21"/>
        <w:szCs w:val="28"/>
      </w:rPr>
    </w:pPr>
    <w:del w:id="497" w:author="碧云天书" w:date="2019-06-17T00:36:00Z">
      <w:r w:rsidDel="003C0753">
        <w:rPr>
          <w:rFonts w:hint="eastAsia"/>
          <w:sz w:val="21"/>
          <w:szCs w:val="28"/>
        </w:rPr>
        <w:delText>2016</w:delText>
      </w:r>
    </w:del>
    <w:ins w:id="498" w:author="碧云天书" w:date="2019-06-17T00:36:00Z">
      <w:r>
        <w:rPr>
          <w:rFonts w:hint="eastAsia"/>
          <w:sz w:val="21"/>
          <w:szCs w:val="28"/>
        </w:rPr>
        <w:t>2019</w:t>
      </w:r>
    </w:ins>
    <w:del w:id="499" w:author="碧云天书" w:date="2019-06-17T00:36:00Z">
      <w:r w:rsidDel="003C0753">
        <w:rPr>
          <w:rFonts w:hint="eastAsia"/>
          <w:sz w:val="21"/>
          <w:szCs w:val="28"/>
        </w:rPr>
        <w:delText>江苏大丰</w:delText>
      </w:r>
    </w:del>
    <w:ins w:id="500" w:author="碧云天书" w:date="2019-06-17T00:36:00Z">
      <w:r>
        <w:rPr>
          <w:rFonts w:hint="eastAsia"/>
          <w:sz w:val="21"/>
          <w:szCs w:val="28"/>
        </w:rPr>
        <w:t>上海松江</w:t>
      </w:r>
    </w:ins>
    <w:r>
      <w:rPr>
        <w:rFonts w:hint="eastAsia"/>
        <w:sz w:val="21"/>
        <w:szCs w:val="28"/>
      </w:rPr>
      <w:t>科普夏令营</w:t>
    </w:r>
    <w:r>
      <w:rPr>
        <w:rFonts w:hint="eastAsia"/>
        <w:sz w:val="21"/>
        <w:szCs w:val="28"/>
      </w:rPr>
      <w:t xml:space="preserve">                                                </w:t>
    </w:r>
    <w:r>
      <w:rPr>
        <w:rFonts w:hint="eastAsia"/>
        <w:sz w:val="21"/>
        <w:szCs w:val="28"/>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EFF"/>
    <w:multiLevelType w:val="multilevel"/>
    <w:tmpl w:val="00F67E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A609E2"/>
    <w:multiLevelType w:val="hybridMultilevel"/>
    <w:tmpl w:val="8C8428A2"/>
    <w:lvl w:ilvl="0" w:tplc="98FEEFE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12406397"/>
    <w:multiLevelType w:val="multilevel"/>
    <w:tmpl w:val="12406397"/>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12EE69EF"/>
    <w:multiLevelType w:val="multilevel"/>
    <w:tmpl w:val="12EE69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F239E1"/>
    <w:multiLevelType w:val="multilevel"/>
    <w:tmpl w:val="18F239E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15:restartNumberingAfterBreak="0">
    <w:nsid w:val="18F93C6D"/>
    <w:multiLevelType w:val="multilevel"/>
    <w:tmpl w:val="18F93C6D"/>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AC47A9B"/>
    <w:multiLevelType w:val="multilevel"/>
    <w:tmpl w:val="1AC47A9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21BC59A4"/>
    <w:multiLevelType w:val="multilevel"/>
    <w:tmpl w:val="21BC59A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15:restartNumberingAfterBreak="0">
    <w:nsid w:val="22664E05"/>
    <w:multiLevelType w:val="multilevel"/>
    <w:tmpl w:val="22664E05"/>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2D90873"/>
    <w:multiLevelType w:val="multilevel"/>
    <w:tmpl w:val="22D90873"/>
    <w:lvl w:ilvl="0">
      <w:start w:val="1"/>
      <w:numFmt w:val="upperLetter"/>
      <w:lvlText w:val="%1."/>
      <w:lvlJc w:val="left"/>
      <w:pPr>
        <w:ind w:left="360" w:hanging="360"/>
      </w:pPr>
      <w:rPr>
        <w:rFonts w:ascii="Times New Roman" w:hAnsi="Times New Roman" w:cs="Times New Roman" w:hint="default"/>
        <w:b/>
        <w:bCs/>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15:restartNumberingAfterBreak="0">
    <w:nsid w:val="24D00359"/>
    <w:multiLevelType w:val="multilevel"/>
    <w:tmpl w:val="24D00359"/>
    <w:lvl w:ilvl="0">
      <w:start w:val="1"/>
      <w:numFmt w:val="upperLetter"/>
      <w:lvlText w:val="%1."/>
      <w:lvlJc w:val="left"/>
      <w:pPr>
        <w:ind w:left="780" w:hanging="360"/>
      </w:pPr>
      <w:rPr>
        <w:rFonts w:ascii="Times New Roman" w:eastAsia="Arial Unicode MS" w:hAnsi="Times New Roman" w:cs="Times New Roman" w:hint="default"/>
        <w:b/>
        <w:bCs/>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1" w15:restartNumberingAfterBreak="0">
    <w:nsid w:val="2F22692E"/>
    <w:multiLevelType w:val="multilevel"/>
    <w:tmpl w:val="2F22692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32A22317"/>
    <w:multiLevelType w:val="multilevel"/>
    <w:tmpl w:val="32A223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46B2950"/>
    <w:multiLevelType w:val="multilevel"/>
    <w:tmpl w:val="346B295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4" w15:restartNumberingAfterBreak="0">
    <w:nsid w:val="39436F78"/>
    <w:multiLevelType w:val="multilevel"/>
    <w:tmpl w:val="39436F7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5" w15:restartNumberingAfterBreak="0">
    <w:nsid w:val="39D021F9"/>
    <w:multiLevelType w:val="multilevel"/>
    <w:tmpl w:val="39D021F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B155FFE"/>
    <w:multiLevelType w:val="multilevel"/>
    <w:tmpl w:val="3B155FFE"/>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462709E7"/>
    <w:multiLevelType w:val="multilevel"/>
    <w:tmpl w:val="462709E7"/>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B1D6370"/>
    <w:multiLevelType w:val="multilevel"/>
    <w:tmpl w:val="4B1D6370"/>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9" w15:restartNumberingAfterBreak="0">
    <w:nsid w:val="55993846"/>
    <w:multiLevelType w:val="singleLevel"/>
    <w:tmpl w:val="55993846"/>
    <w:lvl w:ilvl="0">
      <w:start w:val="1"/>
      <w:numFmt w:val="decimal"/>
      <w:suff w:val="nothing"/>
      <w:lvlText w:val="%1."/>
      <w:lvlJc w:val="left"/>
    </w:lvl>
  </w:abstractNum>
  <w:abstractNum w:abstractNumId="20" w15:restartNumberingAfterBreak="0">
    <w:nsid w:val="55A0BA51"/>
    <w:multiLevelType w:val="singleLevel"/>
    <w:tmpl w:val="55A0BA51"/>
    <w:lvl w:ilvl="0">
      <w:start w:val="1"/>
      <w:numFmt w:val="decimal"/>
      <w:suff w:val="nothing"/>
      <w:lvlText w:val="%1、"/>
      <w:lvlJc w:val="left"/>
    </w:lvl>
  </w:abstractNum>
  <w:abstractNum w:abstractNumId="21" w15:restartNumberingAfterBreak="0">
    <w:nsid w:val="5784B87F"/>
    <w:multiLevelType w:val="singleLevel"/>
    <w:tmpl w:val="5784B87F"/>
    <w:lvl w:ilvl="0">
      <w:start w:val="1"/>
      <w:numFmt w:val="decimal"/>
      <w:suff w:val="space"/>
      <w:lvlText w:val="%1."/>
      <w:lvlJc w:val="left"/>
    </w:lvl>
  </w:abstractNum>
  <w:abstractNum w:abstractNumId="22" w15:restartNumberingAfterBreak="0">
    <w:nsid w:val="5784B8C0"/>
    <w:multiLevelType w:val="singleLevel"/>
    <w:tmpl w:val="5784B8C0"/>
    <w:lvl w:ilvl="0">
      <w:start w:val="1"/>
      <w:numFmt w:val="decimal"/>
      <w:suff w:val="space"/>
      <w:lvlText w:val="%1."/>
      <w:lvlJc w:val="left"/>
    </w:lvl>
  </w:abstractNum>
  <w:abstractNum w:abstractNumId="23" w15:restartNumberingAfterBreak="0">
    <w:nsid w:val="58FA4A4C"/>
    <w:multiLevelType w:val="multilevel"/>
    <w:tmpl w:val="58FA4A4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4" w15:restartNumberingAfterBreak="0">
    <w:nsid w:val="5BCC584B"/>
    <w:multiLevelType w:val="multilevel"/>
    <w:tmpl w:val="5BCC584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5" w15:restartNumberingAfterBreak="0">
    <w:nsid w:val="71EF3328"/>
    <w:multiLevelType w:val="multilevel"/>
    <w:tmpl w:val="71EF3328"/>
    <w:lvl w:ilvl="0">
      <w:start w:val="1"/>
      <w:numFmt w:val="decimal"/>
      <w:lvlText w:val="%1."/>
      <w:lvlJc w:val="left"/>
      <w:pPr>
        <w:ind w:left="360" w:hanging="360"/>
      </w:pPr>
      <w:rPr>
        <w:rFonts w:ascii="Calibri" w:eastAsia="华文新魏" w:cs="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B9D03C9"/>
    <w:multiLevelType w:val="multilevel"/>
    <w:tmpl w:val="7B9D03C9"/>
    <w:lvl w:ilvl="0">
      <w:start w:val="1"/>
      <w:numFmt w:val="upperLetter"/>
      <w:lvlText w:val="%1."/>
      <w:lvlJc w:val="left"/>
      <w:pPr>
        <w:ind w:left="825" w:hanging="360"/>
      </w:pPr>
      <w:rPr>
        <w:rFonts w:ascii="Times New Roman" w:hAnsi="Times New Roman" w:cs="Times New Roman" w:hint="default"/>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27" w15:restartNumberingAfterBreak="0">
    <w:nsid w:val="7F9B2BF5"/>
    <w:multiLevelType w:val="multilevel"/>
    <w:tmpl w:val="7F9B2BF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0"/>
  </w:num>
  <w:num w:numId="3">
    <w:abstractNumId w:val="22"/>
  </w:num>
  <w:num w:numId="4">
    <w:abstractNumId w:val="25"/>
  </w:num>
  <w:num w:numId="5">
    <w:abstractNumId w:val="21"/>
  </w:num>
  <w:num w:numId="6">
    <w:abstractNumId w:val="19"/>
  </w:num>
  <w:num w:numId="7">
    <w:abstractNumId w:val="20"/>
  </w:num>
  <w:num w:numId="8">
    <w:abstractNumId w:val="3"/>
  </w:num>
  <w:num w:numId="9">
    <w:abstractNumId w:val="27"/>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e Jinze">
    <w15:presenceInfo w15:providerId="Windows Live" w15:userId="9868caf17a039c13"/>
  </w15:person>
  <w15:person w15:author="lsh">
    <w15:presenceInfo w15:providerId="None" w15:userId="l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C30C2E"/>
    <w:rsid w:val="00011216"/>
    <w:rsid w:val="00017B5A"/>
    <w:rsid w:val="0003215E"/>
    <w:rsid w:val="00032FC0"/>
    <w:rsid w:val="000738C3"/>
    <w:rsid w:val="0008204F"/>
    <w:rsid w:val="00084A1B"/>
    <w:rsid w:val="000A29FB"/>
    <w:rsid w:val="000A4901"/>
    <w:rsid w:val="000A4D5B"/>
    <w:rsid w:val="000E1DA0"/>
    <w:rsid w:val="00120B19"/>
    <w:rsid w:val="00124108"/>
    <w:rsid w:val="0014569E"/>
    <w:rsid w:val="001B61EF"/>
    <w:rsid w:val="001C1CDF"/>
    <w:rsid w:val="001E2308"/>
    <w:rsid w:val="00216A9F"/>
    <w:rsid w:val="00252C3C"/>
    <w:rsid w:val="0027578E"/>
    <w:rsid w:val="00290427"/>
    <w:rsid w:val="002C58E3"/>
    <w:rsid w:val="00300CB2"/>
    <w:rsid w:val="0033125D"/>
    <w:rsid w:val="00336D0F"/>
    <w:rsid w:val="00354919"/>
    <w:rsid w:val="0037493E"/>
    <w:rsid w:val="003A37EA"/>
    <w:rsid w:val="003A7B92"/>
    <w:rsid w:val="003C0753"/>
    <w:rsid w:val="003E6A69"/>
    <w:rsid w:val="003F2BFF"/>
    <w:rsid w:val="00441711"/>
    <w:rsid w:val="0045483E"/>
    <w:rsid w:val="00470774"/>
    <w:rsid w:val="00486A87"/>
    <w:rsid w:val="004C552E"/>
    <w:rsid w:val="004D68DE"/>
    <w:rsid w:val="00500663"/>
    <w:rsid w:val="005018AD"/>
    <w:rsid w:val="005103DD"/>
    <w:rsid w:val="005270B3"/>
    <w:rsid w:val="00532A20"/>
    <w:rsid w:val="005E20A1"/>
    <w:rsid w:val="005E3FD8"/>
    <w:rsid w:val="006167A5"/>
    <w:rsid w:val="00631652"/>
    <w:rsid w:val="00642F78"/>
    <w:rsid w:val="006762B5"/>
    <w:rsid w:val="006A1A6B"/>
    <w:rsid w:val="006A6302"/>
    <w:rsid w:val="006B77B4"/>
    <w:rsid w:val="006D5D58"/>
    <w:rsid w:val="006E66BD"/>
    <w:rsid w:val="00702821"/>
    <w:rsid w:val="00714795"/>
    <w:rsid w:val="00754072"/>
    <w:rsid w:val="00762EAE"/>
    <w:rsid w:val="00772D1B"/>
    <w:rsid w:val="00777C8F"/>
    <w:rsid w:val="0079572A"/>
    <w:rsid w:val="007A23D7"/>
    <w:rsid w:val="007C6CCC"/>
    <w:rsid w:val="007D4082"/>
    <w:rsid w:val="00817AAE"/>
    <w:rsid w:val="0085664C"/>
    <w:rsid w:val="008C0D2C"/>
    <w:rsid w:val="008D7ADD"/>
    <w:rsid w:val="008E5299"/>
    <w:rsid w:val="00906A2F"/>
    <w:rsid w:val="0091494F"/>
    <w:rsid w:val="00934C3B"/>
    <w:rsid w:val="009467CC"/>
    <w:rsid w:val="009872CD"/>
    <w:rsid w:val="009D5CDC"/>
    <w:rsid w:val="009F2AFD"/>
    <w:rsid w:val="00A01B40"/>
    <w:rsid w:val="00A15646"/>
    <w:rsid w:val="00A3428B"/>
    <w:rsid w:val="00A729BC"/>
    <w:rsid w:val="00A74E9A"/>
    <w:rsid w:val="00AB4990"/>
    <w:rsid w:val="00AF263F"/>
    <w:rsid w:val="00AF6AB9"/>
    <w:rsid w:val="00B17436"/>
    <w:rsid w:val="00B451D5"/>
    <w:rsid w:val="00B55A78"/>
    <w:rsid w:val="00B659E0"/>
    <w:rsid w:val="00B840B5"/>
    <w:rsid w:val="00BA35E1"/>
    <w:rsid w:val="00BC2F50"/>
    <w:rsid w:val="00BF07AA"/>
    <w:rsid w:val="00C5328C"/>
    <w:rsid w:val="00CA4082"/>
    <w:rsid w:val="00CB4A2D"/>
    <w:rsid w:val="00CC30A8"/>
    <w:rsid w:val="00CD3A94"/>
    <w:rsid w:val="00D0237D"/>
    <w:rsid w:val="00D33133"/>
    <w:rsid w:val="00D436E7"/>
    <w:rsid w:val="00D607CC"/>
    <w:rsid w:val="00DA1782"/>
    <w:rsid w:val="00DA7A4A"/>
    <w:rsid w:val="00DE7665"/>
    <w:rsid w:val="00DF0908"/>
    <w:rsid w:val="00E020FA"/>
    <w:rsid w:val="00E13CB9"/>
    <w:rsid w:val="00E32C02"/>
    <w:rsid w:val="00E47A5E"/>
    <w:rsid w:val="00E95931"/>
    <w:rsid w:val="00E97A8B"/>
    <w:rsid w:val="00EA107A"/>
    <w:rsid w:val="00EC090D"/>
    <w:rsid w:val="00ED5A92"/>
    <w:rsid w:val="00F2533C"/>
    <w:rsid w:val="00FA042A"/>
    <w:rsid w:val="00FB004D"/>
    <w:rsid w:val="00FC032A"/>
    <w:rsid w:val="00FD145E"/>
    <w:rsid w:val="00FD712B"/>
    <w:rsid w:val="00FF05D4"/>
    <w:rsid w:val="01C30C2E"/>
    <w:rsid w:val="0E1C1EAE"/>
    <w:rsid w:val="119C49BA"/>
    <w:rsid w:val="164D307E"/>
    <w:rsid w:val="18D82CB1"/>
    <w:rsid w:val="20FF72FF"/>
    <w:rsid w:val="36405A52"/>
    <w:rsid w:val="3A930519"/>
    <w:rsid w:val="63FC738E"/>
    <w:rsid w:val="6EA02FEA"/>
    <w:rsid w:val="70824E41"/>
    <w:rsid w:val="7340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DEC003"/>
  <w15:docId w15:val="{512DC2D6-871C-4543-9ED5-AC849505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20" w:after="40"/>
      <w:outlineLvl w:val="0"/>
    </w:pPr>
    <w:rPr>
      <w:rFonts w:ascii="Calibri Light" w:hAnsi="Calibri Light" w:cs="宋体"/>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Calibri Light" w:eastAsia="黑体" w:hAnsi="Calibri Light" w:cs="黑体"/>
      <w:sz w:val="20"/>
      <w:szCs w:val="20"/>
    </w:r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Subtitle"/>
    <w:basedOn w:val="a"/>
    <w:next w:val="a"/>
    <w:qFormat/>
    <w:pPr>
      <w:spacing w:before="240" w:after="60" w:line="312" w:lineRule="auto"/>
      <w:jc w:val="center"/>
      <w:outlineLvl w:val="1"/>
    </w:pPr>
    <w:rPr>
      <w:rFonts w:ascii="Calibri Light" w:hAnsi="Calibri Light"/>
      <w:b/>
      <w:bCs/>
      <w:kern w:val="28"/>
      <w:sz w:val="32"/>
      <w:szCs w:val="32"/>
    </w:rPr>
  </w:style>
  <w:style w:type="paragraph" w:styleId="a8">
    <w:name w:val="Normal (Web)"/>
    <w:basedOn w:val="a"/>
    <w:pPr>
      <w:spacing w:before="100" w:beforeAutospacing="1" w:after="100" w:afterAutospacing="1"/>
      <w:jc w:val="left"/>
    </w:pPr>
    <w:rPr>
      <w:rFonts w:ascii="Times New Roman" w:eastAsia="宋体" w:hAnsi="Times New Roman" w:cs="Times New Roman"/>
      <w:kern w:val="0"/>
      <w:sz w:val="24"/>
      <w:szCs w:val="20"/>
    </w:rPr>
  </w:style>
  <w:style w:type="paragraph" w:styleId="a9">
    <w:name w:val="Title"/>
    <w:basedOn w:val="a"/>
    <w:next w:val="a"/>
    <w:link w:val="aa"/>
    <w:uiPriority w:val="99"/>
    <w:qFormat/>
    <w:pPr>
      <w:spacing w:before="240" w:after="60"/>
      <w:jc w:val="center"/>
      <w:outlineLvl w:val="0"/>
    </w:pPr>
    <w:rPr>
      <w:rFonts w:ascii="Calibri Light" w:hAnsi="Calibri Light"/>
      <w:b/>
      <w:bCs/>
      <w:sz w:val="32"/>
      <w:szCs w:val="32"/>
    </w:rPr>
  </w:style>
  <w:style w:type="character" w:styleId="ab">
    <w:name w:val="Strong"/>
    <w:qFormat/>
    <w:rPr>
      <w:b/>
      <w:bCs/>
    </w:rPr>
  </w:style>
  <w:style w:type="table" w:styleId="ac">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paragraph" w:customStyle="1" w:styleId="11">
    <w:name w:val="列出段落11"/>
    <w:basedOn w:val="a"/>
    <w:qFormat/>
    <w:pPr>
      <w:ind w:firstLineChars="200" w:firstLine="420"/>
    </w:pPr>
  </w:style>
  <w:style w:type="paragraph" w:customStyle="1" w:styleId="2">
    <w:name w:val="列出段落2"/>
    <w:basedOn w:val="a"/>
    <w:pPr>
      <w:widowControl/>
      <w:spacing w:before="100" w:beforeAutospacing="1" w:after="120" w:line="288" w:lineRule="auto"/>
      <w:ind w:firstLineChars="200" w:firstLine="420"/>
    </w:pPr>
    <w:rPr>
      <w:rFonts w:ascii="Calibri" w:eastAsia="宋体" w:hAnsi="Calibri" w:cs="Times New Roman"/>
      <w:kern w:val="0"/>
      <w:sz w:val="22"/>
    </w:rPr>
  </w:style>
  <w:style w:type="character" w:customStyle="1" w:styleId="aa">
    <w:name w:val="标题 字符"/>
    <w:basedOn w:val="a0"/>
    <w:link w:val="a9"/>
    <w:uiPriority w:val="99"/>
    <w:rPr>
      <w:rFonts w:ascii="Calibri Light" w:hAnsi="Calibri Light"/>
      <w:b/>
      <w:bCs/>
      <w:kern w:val="2"/>
      <w:sz w:val="32"/>
      <w:szCs w:val="32"/>
    </w:rPr>
  </w:style>
  <w:style w:type="table" w:customStyle="1" w:styleId="TableNormal">
    <w:name w:val="Table Normal"/>
    <w:uiPriority w:val="2"/>
    <w:semiHidden/>
    <w:unhideWhenUsed/>
    <w:qFormat/>
    <w:rsid w:val="00ED5A92"/>
    <w:pPr>
      <w:widowControl w:val="0"/>
    </w:pPr>
    <w:rPr>
      <w:sz w:val="22"/>
      <w:szCs w:val="22"/>
      <w:lang w:eastAsia="en-US"/>
    </w:rPr>
    <w:tblPr>
      <w:tblInd w:w="0" w:type="dxa"/>
      <w:tblCellMar>
        <w:top w:w="0" w:type="dxa"/>
        <w:left w:w="0" w:type="dxa"/>
        <w:bottom w:w="0" w:type="dxa"/>
        <w:right w:w="0" w:type="dxa"/>
      </w:tblCellMar>
    </w:tblPr>
  </w:style>
  <w:style w:type="paragraph" w:styleId="ad">
    <w:name w:val="Body Text"/>
    <w:basedOn w:val="a"/>
    <w:link w:val="ae"/>
    <w:uiPriority w:val="1"/>
    <w:qFormat/>
    <w:rsid w:val="00ED5A92"/>
    <w:pPr>
      <w:ind w:left="120"/>
      <w:jc w:val="left"/>
    </w:pPr>
    <w:rPr>
      <w:rFonts w:ascii="宋体" w:eastAsia="宋体" w:hAnsi="宋体"/>
      <w:kern w:val="0"/>
      <w:sz w:val="24"/>
      <w:szCs w:val="24"/>
      <w:lang w:eastAsia="en-US"/>
    </w:rPr>
  </w:style>
  <w:style w:type="character" w:customStyle="1" w:styleId="ae">
    <w:name w:val="正文文本 字符"/>
    <w:basedOn w:val="a0"/>
    <w:link w:val="ad"/>
    <w:uiPriority w:val="1"/>
    <w:rsid w:val="00ED5A92"/>
    <w:rPr>
      <w:rFonts w:ascii="宋体" w:eastAsia="宋体" w:hAnsi="宋体"/>
      <w:sz w:val="24"/>
      <w:szCs w:val="24"/>
      <w:lang w:eastAsia="en-US"/>
    </w:rPr>
  </w:style>
  <w:style w:type="paragraph" w:customStyle="1" w:styleId="TableParagraph">
    <w:name w:val="Table Paragraph"/>
    <w:basedOn w:val="a"/>
    <w:uiPriority w:val="1"/>
    <w:qFormat/>
    <w:rsid w:val="00ED5A92"/>
    <w:pPr>
      <w:jc w:val="left"/>
    </w:pPr>
    <w:rPr>
      <w:kern w:val="0"/>
      <w:sz w:val="22"/>
      <w:lang w:eastAsia="en-US"/>
    </w:rPr>
  </w:style>
  <w:style w:type="character" w:customStyle="1" w:styleId="a5">
    <w:name w:val="页脚 字符"/>
    <w:basedOn w:val="a0"/>
    <w:link w:val="a4"/>
    <w:uiPriority w:val="99"/>
    <w:rsid w:val="0027578E"/>
    <w:rPr>
      <w:kern w:val="2"/>
      <w:sz w:val="18"/>
      <w:szCs w:val="22"/>
    </w:rPr>
  </w:style>
  <w:style w:type="paragraph" w:styleId="af">
    <w:name w:val="Balloon Text"/>
    <w:basedOn w:val="a"/>
    <w:link w:val="af0"/>
    <w:semiHidden/>
    <w:unhideWhenUsed/>
    <w:rsid w:val="00BC2F50"/>
    <w:rPr>
      <w:sz w:val="18"/>
      <w:szCs w:val="18"/>
    </w:rPr>
  </w:style>
  <w:style w:type="character" w:customStyle="1" w:styleId="af0">
    <w:name w:val="批注框文本 字符"/>
    <w:basedOn w:val="a0"/>
    <w:link w:val="af"/>
    <w:semiHidden/>
    <w:rsid w:val="00BC2F50"/>
    <w:rPr>
      <w:kern w:val="2"/>
      <w:sz w:val="18"/>
      <w:szCs w:val="18"/>
    </w:rPr>
  </w:style>
  <w:style w:type="character" w:styleId="af1">
    <w:name w:val="annotation reference"/>
    <w:basedOn w:val="a0"/>
    <w:rsid w:val="00B659E0"/>
    <w:rPr>
      <w:sz w:val="21"/>
      <w:szCs w:val="21"/>
    </w:rPr>
  </w:style>
  <w:style w:type="paragraph" w:styleId="af2">
    <w:name w:val="annotation text"/>
    <w:basedOn w:val="a"/>
    <w:link w:val="af3"/>
    <w:rsid w:val="00B659E0"/>
    <w:pPr>
      <w:jc w:val="left"/>
    </w:pPr>
  </w:style>
  <w:style w:type="character" w:customStyle="1" w:styleId="af3">
    <w:name w:val="批注文字 字符"/>
    <w:basedOn w:val="a0"/>
    <w:link w:val="af2"/>
    <w:rsid w:val="00B659E0"/>
    <w:rPr>
      <w:kern w:val="2"/>
      <w:sz w:val="21"/>
      <w:szCs w:val="22"/>
    </w:rPr>
  </w:style>
  <w:style w:type="paragraph" w:styleId="af4">
    <w:name w:val="annotation subject"/>
    <w:basedOn w:val="af2"/>
    <w:next w:val="af2"/>
    <w:link w:val="af5"/>
    <w:semiHidden/>
    <w:unhideWhenUsed/>
    <w:rsid w:val="00B659E0"/>
    <w:rPr>
      <w:b/>
      <w:bCs/>
    </w:rPr>
  </w:style>
  <w:style w:type="character" w:customStyle="1" w:styleId="af5">
    <w:name w:val="批注主题 字符"/>
    <w:basedOn w:val="af3"/>
    <w:link w:val="af4"/>
    <w:semiHidden/>
    <w:rsid w:val="00B659E0"/>
    <w:rPr>
      <w:b/>
      <w:bCs/>
      <w:kern w:val="2"/>
      <w:sz w:val="21"/>
      <w:szCs w:val="22"/>
    </w:rPr>
  </w:style>
  <w:style w:type="paragraph" w:styleId="af6">
    <w:name w:val="Revision"/>
    <w:hidden/>
    <w:uiPriority w:val="99"/>
    <w:semiHidden/>
    <w:rsid w:val="00B659E0"/>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feiwang</dc:creator>
  <cp:keywords/>
  <dc:description/>
  <cp:lastModifiedBy>lsh</cp:lastModifiedBy>
  <cp:revision>3</cp:revision>
  <dcterms:created xsi:type="dcterms:W3CDTF">2019-06-17T08:36:00Z</dcterms:created>
  <dcterms:modified xsi:type="dcterms:W3CDTF">2019-06-17T09:11:00Z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